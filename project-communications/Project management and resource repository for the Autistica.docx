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85CEB" w14:textId="77777777" w:rsidR="00BA133A" w:rsidRPr="00BA133A" w:rsidRDefault="00BA133A" w:rsidP="00BA133A">
      <w:pPr>
        <w:spacing w:after="240"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i/>
          <w:iCs/>
          <w:color w:val="24292E"/>
          <w:sz w:val="21"/>
          <w:szCs w:val="21"/>
          <w:lang w:eastAsia="en-GB"/>
        </w:rPr>
        <w:t>Project management and resource repository for the Autistica/Turing Citizen Science project</w:t>
      </w:r>
    </w:p>
    <w:p w14:paraId="4C517D5C" w14:textId="77777777" w:rsidR="00BA133A" w:rsidRPr="00BA133A" w:rsidRDefault="00BA133A" w:rsidP="00BA133A">
      <w:pPr>
        <w:pBdr>
          <w:bottom w:val="single" w:sz="6" w:space="4" w:color="EAECEF"/>
        </w:pBdr>
        <w:spacing w:before="360" w:after="240" w:line="240" w:lineRule="auto"/>
        <w:ind w:left="225"/>
        <w:outlineLvl w:val="0"/>
        <w:rPr>
          <w:rFonts w:ascii="Segoe UI" w:eastAsia="Times New Roman" w:hAnsi="Segoe UI" w:cs="Segoe UI"/>
          <w:b/>
          <w:bCs/>
          <w:color w:val="24292E"/>
          <w:kern w:val="36"/>
          <w:sz w:val="42"/>
          <w:szCs w:val="42"/>
          <w:lang w:eastAsia="en-GB"/>
        </w:rPr>
      </w:pPr>
      <w:r w:rsidRPr="00BA133A">
        <w:rPr>
          <w:rFonts w:ascii="Segoe UI" w:eastAsia="Times New Roman" w:hAnsi="Segoe UI" w:cs="Segoe UI"/>
          <w:b/>
          <w:bCs/>
          <w:color w:val="24292E"/>
          <w:kern w:val="36"/>
          <w:sz w:val="42"/>
          <w:szCs w:val="42"/>
          <w:lang w:eastAsia="en-GB"/>
        </w:rPr>
        <w:t>Welcome</w:t>
      </w:r>
    </w:p>
    <w:p w14:paraId="6D431207" w14:textId="77777777" w:rsidR="00BA133A" w:rsidRPr="00BA133A" w:rsidRDefault="00BA133A" w:rsidP="00BA133A">
      <w:pPr>
        <w:spacing w:after="240" w:line="240" w:lineRule="auto"/>
        <w:ind w:left="225"/>
        <w:rPr>
          <w:ins w:id="0" w:author="Unknown"/>
          <w:rFonts w:ascii="Segoe UI" w:eastAsia="Times New Roman" w:hAnsi="Segoe UI" w:cs="Segoe UI"/>
          <w:color w:val="24292E"/>
          <w:sz w:val="21"/>
          <w:szCs w:val="21"/>
          <w:bdr w:val="none" w:sz="0" w:space="0" w:color="auto" w:frame="1"/>
          <w:lang w:eastAsia="en-GB"/>
        </w:rPr>
      </w:pPr>
      <w:ins w:id="1" w:author="Unknown">
        <w:r w:rsidRPr="00BA133A">
          <w:rPr>
            <w:rFonts w:ascii="Segoe UI" w:eastAsia="Times New Roman" w:hAnsi="Segoe UI" w:cs="Segoe UI"/>
            <w:color w:val="24292E"/>
            <w:sz w:val="21"/>
            <w:szCs w:val="21"/>
            <w:bdr w:val="none" w:sz="0" w:space="0" w:color="auto" w:frame="1"/>
            <w:lang w:eastAsia="en-GB"/>
          </w:rPr>
          <w:t>Welcome to the Autistica/Turing citizen science community.</w:t>
        </w:r>
      </w:ins>
    </w:p>
    <w:p w14:paraId="41178E0E" w14:textId="77777777" w:rsidR="00BA133A" w:rsidRPr="00BA133A" w:rsidRDefault="00BA133A" w:rsidP="00BA133A">
      <w:pPr>
        <w:spacing w:after="240"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Thank you for being here!</w:t>
      </w:r>
    </w:p>
    <w:p w14:paraId="3FB17E23" w14:textId="77777777" w:rsidR="00BA133A" w:rsidRPr="00BA133A" w:rsidRDefault="00BA133A" w:rsidP="00BA133A">
      <w:pPr>
        <w:spacing w:after="240" w:line="240" w:lineRule="auto"/>
        <w:ind w:left="225"/>
        <w:rPr>
          <w:ins w:id="2" w:author="Unknown"/>
          <w:rFonts w:ascii="Segoe UI" w:eastAsia="Times New Roman" w:hAnsi="Segoe UI" w:cs="Segoe UI"/>
          <w:color w:val="24292E"/>
          <w:sz w:val="21"/>
          <w:szCs w:val="21"/>
          <w:bdr w:val="none" w:sz="0" w:space="0" w:color="auto" w:frame="1"/>
          <w:lang w:eastAsia="en-GB"/>
        </w:rPr>
      </w:pPr>
      <w:commentRangeStart w:id="3"/>
      <w:ins w:id="4" w:author="Unknown">
        <w:r w:rsidRPr="00BA133A">
          <w:rPr>
            <w:rFonts w:ascii="Segoe UI" w:eastAsia="Times New Roman" w:hAnsi="Segoe UI" w:cs="Segoe UI"/>
            <w:color w:val="24292E"/>
            <w:sz w:val="21"/>
            <w:szCs w:val="21"/>
            <w:bdr w:val="none" w:sz="0" w:space="0" w:color="auto" w:frame="1"/>
            <w:lang w:eastAsia="en-GB"/>
          </w:rPr>
          <w:t>We are a group of autistic people, researchers, developers, parents, designers, experts and volunteers. Many of us fit into lots of these groups at once. Together, we are building a new online tool to help improve environments for autistic people.</w:t>
        </w:r>
      </w:ins>
      <w:commentRangeEnd w:id="3"/>
      <w:r w:rsidR="002F4071">
        <w:rPr>
          <w:rStyle w:val="CommentReference"/>
        </w:rPr>
        <w:commentReference w:id="3"/>
      </w:r>
    </w:p>
    <w:p w14:paraId="1740D065" w14:textId="53E9EF8C" w:rsidR="00BA133A" w:rsidRPr="00BA133A" w:rsidRDefault="00BA133A" w:rsidP="00BA133A">
      <w:pPr>
        <w:spacing w:after="240" w:line="240" w:lineRule="auto"/>
        <w:ind w:left="225"/>
        <w:rPr>
          <w:ins w:id="5" w:author="Unknown"/>
          <w:rFonts w:ascii="Segoe UI" w:eastAsia="Times New Roman" w:hAnsi="Segoe UI" w:cs="Segoe UI"/>
          <w:color w:val="24292E"/>
          <w:sz w:val="21"/>
          <w:szCs w:val="21"/>
          <w:bdr w:val="none" w:sz="0" w:space="0" w:color="auto" w:frame="1"/>
          <w:lang w:eastAsia="en-GB"/>
        </w:rPr>
      </w:pPr>
      <w:ins w:id="6" w:author="Unknown">
        <w:r w:rsidRPr="00BA133A">
          <w:rPr>
            <w:rFonts w:ascii="Segoe UI" w:eastAsia="Times New Roman" w:hAnsi="Segoe UI" w:cs="Segoe UI"/>
            <w:color w:val="24292E"/>
            <w:sz w:val="21"/>
            <w:szCs w:val="21"/>
            <w:bdr w:val="none" w:sz="0" w:space="0" w:color="auto" w:frame="1"/>
            <w:lang w:eastAsia="en-GB"/>
          </w:rPr>
          <w:t>On this site we are working together to plan, design, and build the tool. Once we have built it people will be able to use the tool to share their experiences of navigating environments with each other or with researchers</w:t>
        </w:r>
      </w:ins>
      <w:r w:rsidR="002F4071">
        <w:rPr>
          <w:rFonts w:ascii="Segoe UI" w:eastAsia="Times New Roman" w:hAnsi="Segoe UI" w:cs="Segoe UI"/>
          <w:color w:val="24292E"/>
          <w:sz w:val="21"/>
          <w:szCs w:val="21"/>
          <w:bdr w:val="none" w:sz="0" w:space="0" w:color="auto" w:frame="1"/>
          <w:lang w:eastAsia="en-GB"/>
        </w:rPr>
        <w:t xml:space="preserve"> </w:t>
      </w:r>
      <w:r w:rsidR="002F4071">
        <w:rPr>
          <w:rFonts w:ascii="Segoe UI" w:eastAsia="Times New Roman" w:hAnsi="Segoe UI" w:cs="Segoe UI"/>
          <w:color w:val="FF0000"/>
          <w:sz w:val="21"/>
          <w:szCs w:val="21"/>
          <w:bdr w:val="none" w:sz="0" w:space="0" w:color="auto" w:frame="1"/>
          <w:lang w:eastAsia="en-GB"/>
        </w:rPr>
        <w:t xml:space="preserve">to </w:t>
      </w:r>
      <w:commentRangeStart w:id="7"/>
      <w:r w:rsidR="002F4071">
        <w:rPr>
          <w:rFonts w:ascii="Segoe UI" w:eastAsia="Times New Roman" w:hAnsi="Segoe UI" w:cs="Segoe UI"/>
          <w:color w:val="FF0000"/>
          <w:sz w:val="21"/>
          <w:szCs w:val="21"/>
          <w:bdr w:val="none" w:sz="0" w:space="0" w:color="auto" w:frame="1"/>
          <w:lang w:eastAsia="en-GB"/>
        </w:rPr>
        <w:t xml:space="preserve">improve understanding and support the development of better environments. </w:t>
      </w:r>
      <w:commentRangeEnd w:id="7"/>
      <w:r w:rsidR="002F4071">
        <w:rPr>
          <w:rStyle w:val="CommentReference"/>
        </w:rPr>
        <w:commentReference w:id="7"/>
      </w:r>
    </w:p>
    <w:p w14:paraId="2C8777B4" w14:textId="0807F7D4" w:rsidR="00BA133A" w:rsidRPr="00BA133A" w:rsidRDefault="00BA133A" w:rsidP="00BA133A">
      <w:pPr>
        <w:spacing w:before="360" w:after="240" w:line="240" w:lineRule="auto"/>
        <w:ind w:left="225"/>
        <w:outlineLvl w:val="2"/>
        <w:rPr>
          <w:ins w:id="8" w:author="Unknown"/>
          <w:rFonts w:ascii="Segoe UI" w:eastAsia="Times New Roman" w:hAnsi="Segoe UI" w:cs="Segoe UI"/>
          <w:b/>
          <w:bCs/>
          <w:color w:val="24292E"/>
          <w:sz w:val="26"/>
          <w:szCs w:val="26"/>
          <w:bdr w:val="none" w:sz="0" w:space="0" w:color="auto" w:frame="1"/>
          <w:lang w:eastAsia="en-GB"/>
        </w:rPr>
      </w:pPr>
      <w:ins w:id="9" w:author="Unknown">
        <w:r w:rsidRPr="00BA133A">
          <w:rPr>
            <w:rFonts w:ascii="Segoe UI" w:eastAsia="Times New Roman" w:hAnsi="Segoe UI" w:cs="Segoe UI"/>
            <w:b/>
            <w:bCs/>
            <w:color w:val="24292E"/>
            <w:sz w:val="26"/>
            <w:szCs w:val="26"/>
            <w:bdr w:val="none" w:sz="0" w:space="0" w:color="auto" w:frame="1"/>
            <w:lang w:eastAsia="en-GB"/>
          </w:rPr>
          <w:t>You can help</w:t>
        </w:r>
      </w:ins>
      <w:r w:rsidR="00ED5307" w:rsidRPr="00ED5307">
        <w:rPr>
          <w:rFonts w:ascii="Segoe UI" w:eastAsia="Times New Roman" w:hAnsi="Segoe UI" w:cs="Segoe UI"/>
          <w:b/>
          <w:bCs/>
          <w:color w:val="FF0000"/>
          <w:sz w:val="26"/>
          <w:szCs w:val="26"/>
          <w:bdr w:val="none" w:sz="0" w:space="0" w:color="auto" w:frame="1"/>
          <w:lang w:eastAsia="en-GB"/>
        </w:rPr>
        <w:t>!</w:t>
      </w:r>
    </w:p>
    <w:p w14:paraId="6407F307" w14:textId="43BA07A5" w:rsidR="00BA133A" w:rsidRPr="00BA133A" w:rsidRDefault="00BA133A" w:rsidP="00BA133A">
      <w:pPr>
        <w:spacing w:after="240" w:line="240" w:lineRule="auto"/>
        <w:ind w:left="225"/>
        <w:rPr>
          <w:ins w:id="10" w:author="Unknown"/>
          <w:rFonts w:ascii="Segoe UI" w:eastAsia="Times New Roman" w:hAnsi="Segoe UI" w:cs="Segoe UI"/>
          <w:color w:val="24292E"/>
          <w:sz w:val="21"/>
          <w:szCs w:val="21"/>
          <w:bdr w:val="none" w:sz="0" w:space="0" w:color="auto" w:frame="1"/>
          <w:lang w:eastAsia="en-GB"/>
        </w:rPr>
      </w:pPr>
      <w:commentRangeStart w:id="11"/>
      <w:ins w:id="12" w:author="Unknown">
        <w:r w:rsidRPr="00BA133A">
          <w:rPr>
            <w:rFonts w:ascii="Segoe UI" w:eastAsia="Times New Roman" w:hAnsi="Segoe UI" w:cs="Segoe UI"/>
            <w:color w:val="24292E"/>
            <w:sz w:val="21"/>
            <w:szCs w:val="21"/>
            <w:bdr w:val="none" w:sz="0" w:space="0" w:color="auto" w:frame="1"/>
            <w:lang w:eastAsia="en-GB"/>
          </w:rPr>
          <w:t xml:space="preserve">We cannot build this tool without the input of a diverse community of autistic people and their relatives and carers. </w:t>
        </w:r>
      </w:ins>
      <w:r w:rsidR="001E2383">
        <w:rPr>
          <w:rFonts w:ascii="Segoe UI" w:eastAsia="Times New Roman" w:hAnsi="Segoe UI" w:cs="Segoe UI"/>
          <w:color w:val="24292E"/>
          <w:sz w:val="21"/>
          <w:szCs w:val="21"/>
          <w:bdr w:val="none" w:sz="0" w:space="0" w:color="auto" w:frame="1"/>
          <w:lang w:eastAsia="en-GB"/>
        </w:rPr>
        <w:t xml:space="preserve"> </w:t>
      </w:r>
      <w:commentRangeEnd w:id="11"/>
      <w:r w:rsidR="001E2383">
        <w:rPr>
          <w:rStyle w:val="CommentReference"/>
        </w:rPr>
        <w:commentReference w:id="11"/>
      </w:r>
      <w:ins w:id="13" w:author="Unknown">
        <w:r w:rsidRPr="00BA133A">
          <w:rPr>
            <w:rFonts w:ascii="Segoe UI" w:eastAsia="Times New Roman" w:hAnsi="Segoe UI" w:cs="Segoe UI"/>
            <w:color w:val="24292E"/>
            <w:sz w:val="21"/>
            <w:szCs w:val="21"/>
            <w:bdr w:val="none" w:sz="0" w:space="0" w:color="auto" w:frame="1"/>
            <w:lang w:eastAsia="en-GB"/>
          </w:rPr>
          <w:t>We also welcome open source developers to join us in building it.</w:t>
        </w:r>
      </w:ins>
    </w:p>
    <w:p w14:paraId="20034E0E" w14:textId="77777777" w:rsidR="00BA133A" w:rsidRPr="00BA133A" w:rsidRDefault="00BA133A" w:rsidP="00BA133A">
      <w:pPr>
        <w:spacing w:after="240" w:line="240" w:lineRule="auto"/>
        <w:ind w:left="225"/>
        <w:rPr>
          <w:ins w:id="14" w:author="Unknown"/>
          <w:rFonts w:ascii="Segoe UI" w:eastAsia="Times New Roman" w:hAnsi="Segoe UI" w:cs="Segoe UI"/>
          <w:color w:val="24292E"/>
          <w:sz w:val="21"/>
          <w:szCs w:val="21"/>
          <w:bdr w:val="none" w:sz="0" w:space="0" w:color="auto" w:frame="1"/>
          <w:lang w:eastAsia="en-GB"/>
        </w:rPr>
      </w:pPr>
      <w:ins w:id="15" w:author="Unknown">
        <w:r w:rsidRPr="00BA133A">
          <w:rPr>
            <w:rFonts w:ascii="Segoe UI" w:eastAsia="Times New Roman" w:hAnsi="Segoe UI" w:cs="Segoe UI"/>
            <w:color w:val="24292E"/>
            <w:sz w:val="21"/>
            <w:szCs w:val="21"/>
            <w:bdr w:val="none" w:sz="0" w:space="0" w:color="auto" w:frame="1"/>
            <w:lang w:eastAsia="en-GB"/>
          </w:rPr>
          <w:t>We believe that the people who will be affected most by research should have opportunities to make decisions, set the direction, and be involved in the research process throughout. In addition to building the tool, we will use the experience of co-creating it to write a participatory science framework that other researchers and communities can learn from.</w:t>
        </w:r>
      </w:ins>
    </w:p>
    <w:p w14:paraId="39D621E3" w14:textId="77777777" w:rsidR="00BA133A" w:rsidRPr="00BA133A" w:rsidRDefault="00BA133A" w:rsidP="00BA133A">
      <w:pPr>
        <w:spacing w:after="240"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Please continue reading </w:t>
      </w:r>
      <w:del w:id="16" w:author="Unknown">
        <w:r w:rsidRPr="00BA133A">
          <w:rPr>
            <w:rFonts w:ascii="Segoe UI" w:eastAsia="Times New Roman" w:hAnsi="Segoe UI" w:cs="Segoe UI"/>
            <w:strike/>
            <w:color w:val="CB2431"/>
            <w:sz w:val="21"/>
            <w:szCs w:val="21"/>
            <w:shd w:val="clear" w:color="auto" w:fill="FFEEF0"/>
            <w:lang w:eastAsia="en-GB"/>
          </w:rPr>
          <w:delText>for an introduction to the project</w:delText>
        </w:r>
      </w:del>
      <w:ins w:id="17" w:author="Unknown">
        <w:r w:rsidRPr="00BA133A">
          <w:rPr>
            <w:rFonts w:ascii="Segoe UI" w:eastAsia="Times New Roman" w:hAnsi="Segoe UI" w:cs="Segoe UI"/>
            <w:color w:val="24292E"/>
            <w:sz w:val="21"/>
            <w:szCs w:val="21"/>
            <w:bdr w:val="none" w:sz="0" w:space="0" w:color="auto" w:frame="1"/>
            <w:shd w:val="clear" w:color="auto" w:fill="E6FFED"/>
            <w:lang w:eastAsia="en-GB"/>
          </w:rPr>
          <w:t>to find out more</w:t>
        </w:r>
      </w:ins>
      <w:r w:rsidRPr="00BA133A">
        <w:rPr>
          <w:rFonts w:ascii="Segoe UI" w:eastAsia="Times New Roman" w:hAnsi="Segoe UI" w:cs="Segoe UI"/>
          <w:color w:val="24292E"/>
          <w:sz w:val="21"/>
          <w:szCs w:val="21"/>
          <w:lang w:eastAsia="en-GB"/>
        </w:rPr>
        <w:t>, or jump to any of the following sections:</w:t>
      </w:r>
    </w:p>
    <w:p w14:paraId="66DEE125" w14:textId="77777777" w:rsidR="00BA133A" w:rsidRPr="00BA133A" w:rsidRDefault="002F40FC" w:rsidP="00BA133A">
      <w:pPr>
        <w:numPr>
          <w:ilvl w:val="0"/>
          <w:numId w:val="19"/>
        </w:numPr>
        <w:spacing w:after="0" w:line="240" w:lineRule="auto"/>
        <w:ind w:left="945"/>
        <w:rPr>
          <w:rFonts w:ascii="Segoe UI" w:eastAsia="Times New Roman" w:hAnsi="Segoe UI" w:cs="Segoe UI"/>
          <w:color w:val="24292E"/>
          <w:sz w:val="21"/>
          <w:szCs w:val="21"/>
          <w:lang w:eastAsia="en-GB"/>
        </w:rPr>
      </w:pPr>
      <w:hyperlink r:id="rId9" w:anchor="get-involved" w:history="1">
        <w:r w:rsidR="00BA133A" w:rsidRPr="00BA133A">
          <w:rPr>
            <w:rFonts w:ascii="Segoe UI" w:eastAsia="Times New Roman" w:hAnsi="Segoe UI" w:cs="Segoe UI"/>
            <w:color w:val="0366D6"/>
            <w:sz w:val="21"/>
            <w:szCs w:val="21"/>
            <w:lang w:eastAsia="en-GB"/>
          </w:rPr>
          <w:t>Get involved</w:t>
        </w:r>
      </w:hyperlink>
    </w:p>
    <w:p w14:paraId="0F7046EC" w14:textId="77777777" w:rsidR="00BA133A" w:rsidRPr="00BA133A" w:rsidRDefault="002F40FC" w:rsidP="00BA133A">
      <w:pPr>
        <w:numPr>
          <w:ilvl w:val="0"/>
          <w:numId w:val="19"/>
        </w:numPr>
        <w:spacing w:after="0" w:line="240" w:lineRule="auto"/>
        <w:ind w:left="945"/>
        <w:rPr>
          <w:rFonts w:ascii="Segoe UI" w:eastAsia="Times New Roman" w:hAnsi="Segoe UI" w:cs="Segoe UI"/>
          <w:color w:val="24292E"/>
          <w:sz w:val="21"/>
          <w:szCs w:val="21"/>
          <w:lang w:eastAsia="en-GB"/>
        </w:rPr>
      </w:pPr>
      <w:hyperlink r:id="rId10" w:anchor="community-input" w:history="1">
        <w:r w:rsidR="00BA133A" w:rsidRPr="00BA133A">
          <w:rPr>
            <w:rFonts w:ascii="Segoe UI" w:eastAsia="Times New Roman" w:hAnsi="Segoe UI" w:cs="Segoe UI"/>
            <w:color w:val="0366D6"/>
            <w:sz w:val="21"/>
            <w:szCs w:val="21"/>
            <w:lang w:eastAsia="en-GB"/>
          </w:rPr>
          <w:t>Community input</w:t>
        </w:r>
      </w:hyperlink>
    </w:p>
    <w:p w14:paraId="615D9696" w14:textId="77777777" w:rsidR="00BA133A" w:rsidRPr="00BA133A" w:rsidRDefault="002F40FC" w:rsidP="00BA133A">
      <w:pPr>
        <w:numPr>
          <w:ilvl w:val="0"/>
          <w:numId w:val="19"/>
        </w:numPr>
        <w:spacing w:after="0" w:line="240" w:lineRule="auto"/>
        <w:ind w:left="945"/>
        <w:rPr>
          <w:rFonts w:ascii="Segoe UI" w:eastAsia="Times New Roman" w:hAnsi="Segoe UI" w:cs="Segoe UI"/>
          <w:color w:val="24292E"/>
          <w:sz w:val="21"/>
          <w:szCs w:val="21"/>
          <w:lang w:eastAsia="en-GB"/>
        </w:rPr>
      </w:pPr>
      <w:hyperlink r:id="rId11" w:anchor="project-management" w:history="1">
        <w:r w:rsidR="00BA133A" w:rsidRPr="00BA133A">
          <w:rPr>
            <w:rFonts w:ascii="Segoe UI" w:eastAsia="Times New Roman" w:hAnsi="Segoe UI" w:cs="Segoe UI"/>
            <w:color w:val="0366D6"/>
            <w:sz w:val="21"/>
            <w:szCs w:val="21"/>
            <w:lang w:eastAsia="en-GB"/>
          </w:rPr>
          <w:t>Project management</w:t>
        </w:r>
      </w:hyperlink>
    </w:p>
    <w:p w14:paraId="5E66E3F0" w14:textId="77777777" w:rsidR="00BA133A" w:rsidRPr="00BA133A" w:rsidRDefault="002F40FC" w:rsidP="00BA133A">
      <w:pPr>
        <w:numPr>
          <w:ilvl w:val="0"/>
          <w:numId w:val="19"/>
        </w:numPr>
        <w:spacing w:after="0" w:line="240" w:lineRule="auto"/>
        <w:ind w:left="945"/>
        <w:rPr>
          <w:rFonts w:ascii="Segoe UI" w:eastAsia="Times New Roman" w:hAnsi="Segoe UI" w:cs="Segoe UI"/>
          <w:color w:val="24292E"/>
          <w:sz w:val="21"/>
          <w:szCs w:val="21"/>
          <w:lang w:eastAsia="en-GB"/>
        </w:rPr>
      </w:pPr>
      <w:hyperlink r:id="rId12" w:anchor="contributors" w:history="1">
        <w:r w:rsidR="00BA133A" w:rsidRPr="00BA133A">
          <w:rPr>
            <w:rFonts w:ascii="Segoe UI" w:eastAsia="Times New Roman" w:hAnsi="Segoe UI" w:cs="Segoe UI"/>
            <w:color w:val="0366D6"/>
            <w:sz w:val="21"/>
            <w:szCs w:val="21"/>
            <w:lang w:eastAsia="en-GB"/>
          </w:rPr>
          <w:t>Contributors</w:t>
        </w:r>
      </w:hyperlink>
    </w:p>
    <w:p w14:paraId="2C435A29" w14:textId="77777777" w:rsidR="00BA133A" w:rsidRPr="00BA133A" w:rsidRDefault="002F40FC" w:rsidP="00BA133A">
      <w:pPr>
        <w:numPr>
          <w:ilvl w:val="0"/>
          <w:numId w:val="19"/>
        </w:numPr>
        <w:spacing w:after="0" w:line="240" w:lineRule="auto"/>
        <w:ind w:left="945"/>
        <w:rPr>
          <w:rFonts w:ascii="Segoe UI" w:eastAsia="Times New Roman" w:hAnsi="Segoe UI" w:cs="Segoe UI"/>
          <w:color w:val="24292E"/>
          <w:sz w:val="21"/>
          <w:szCs w:val="21"/>
          <w:lang w:eastAsia="en-GB"/>
        </w:rPr>
      </w:pPr>
      <w:hyperlink r:id="rId13" w:anchor="license" w:history="1">
        <w:r w:rsidR="00BA133A" w:rsidRPr="00BA133A">
          <w:rPr>
            <w:rFonts w:ascii="Segoe UI" w:eastAsia="Times New Roman" w:hAnsi="Segoe UI" w:cs="Segoe UI"/>
            <w:color w:val="0366D6"/>
            <w:sz w:val="21"/>
            <w:szCs w:val="21"/>
            <w:lang w:eastAsia="en-GB"/>
          </w:rPr>
          <w:t>License</w:t>
        </w:r>
      </w:hyperlink>
    </w:p>
    <w:p w14:paraId="2EE6A6EB" w14:textId="77777777" w:rsidR="00BA133A" w:rsidRPr="00BA133A" w:rsidRDefault="002F40FC" w:rsidP="00BA133A">
      <w:pPr>
        <w:numPr>
          <w:ilvl w:val="0"/>
          <w:numId w:val="20"/>
        </w:numPr>
        <w:spacing w:after="0" w:line="240" w:lineRule="auto"/>
        <w:ind w:left="945"/>
        <w:rPr>
          <w:rFonts w:ascii="Segoe UI" w:eastAsia="Times New Roman" w:hAnsi="Segoe UI" w:cs="Segoe UI"/>
          <w:color w:val="24292E"/>
          <w:sz w:val="21"/>
          <w:szCs w:val="21"/>
          <w:lang w:eastAsia="en-GB"/>
        </w:rPr>
      </w:pPr>
      <w:hyperlink r:id="rId14" w:anchor="get-involved" w:history="1">
        <w:r w:rsidR="00BA133A" w:rsidRPr="00BA133A">
          <w:rPr>
            <w:rFonts w:ascii="Segoe UI" w:eastAsia="Times New Roman" w:hAnsi="Segoe UI" w:cs="Segoe UI"/>
            <w:color w:val="0366D6"/>
            <w:sz w:val="21"/>
            <w:szCs w:val="21"/>
            <w:lang w:eastAsia="en-GB"/>
          </w:rPr>
          <w:t>Get involved</w:t>
        </w:r>
      </w:hyperlink>
    </w:p>
    <w:p w14:paraId="619E5EE9" w14:textId="77777777" w:rsidR="00BA133A" w:rsidRPr="00BA133A" w:rsidRDefault="00BA133A" w:rsidP="00BA133A">
      <w:pPr>
        <w:numPr>
          <w:ilvl w:val="0"/>
          <w:numId w:val="20"/>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Find out more about autism and navigating environments</w:t>
      </w:r>
    </w:p>
    <w:p w14:paraId="13ABECCF" w14:textId="77777777" w:rsidR="00BA133A" w:rsidRPr="00BA133A" w:rsidRDefault="00BA133A" w:rsidP="00BA133A">
      <w:pPr>
        <w:numPr>
          <w:ilvl w:val="0"/>
          <w:numId w:val="20"/>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Find out more about how we work together: Participatory science</w:t>
      </w:r>
    </w:p>
    <w:p w14:paraId="45A884B6" w14:textId="77777777" w:rsidR="00BA133A" w:rsidRPr="00BA133A" w:rsidRDefault="00BA133A" w:rsidP="00BA133A">
      <w:pPr>
        <w:numPr>
          <w:ilvl w:val="0"/>
          <w:numId w:val="20"/>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View suggestions and contributions from the community: Community recommendations</w:t>
      </w:r>
    </w:p>
    <w:p w14:paraId="6CF806D7" w14:textId="77777777" w:rsidR="00BA133A" w:rsidRPr="00BA133A" w:rsidRDefault="00BA133A" w:rsidP="00BA133A">
      <w:pPr>
        <w:numPr>
          <w:ilvl w:val="0"/>
          <w:numId w:val="20"/>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View the </w:t>
      </w:r>
      <w:hyperlink r:id="rId15" w:history="1">
        <w:r w:rsidRPr="00BA133A">
          <w:rPr>
            <w:rFonts w:ascii="Segoe UI" w:eastAsia="Times New Roman" w:hAnsi="Segoe UI" w:cs="Segoe UI"/>
            <w:color w:val="0366D6"/>
            <w:sz w:val="21"/>
            <w:szCs w:val="21"/>
            <w:lang w:eastAsia="en-GB"/>
          </w:rPr>
          <w:t>latest design</w:t>
        </w:r>
      </w:hyperlink>
    </w:p>
    <w:p w14:paraId="022B6650" w14:textId="77777777" w:rsidR="00BA133A" w:rsidRPr="00BA133A" w:rsidRDefault="00BA133A" w:rsidP="00BA133A">
      <w:pPr>
        <w:numPr>
          <w:ilvl w:val="0"/>
          <w:numId w:val="20"/>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See who's involved: </w:t>
      </w:r>
      <w:hyperlink r:id="rId16" w:anchor="contributors" w:history="1">
        <w:r w:rsidRPr="00BA133A">
          <w:rPr>
            <w:rFonts w:ascii="Segoe UI" w:eastAsia="Times New Roman" w:hAnsi="Segoe UI" w:cs="Segoe UI"/>
            <w:color w:val="0366D6"/>
            <w:sz w:val="21"/>
            <w:szCs w:val="21"/>
            <w:lang w:eastAsia="en-GB"/>
          </w:rPr>
          <w:t>Contributors</w:t>
        </w:r>
      </w:hyperlink>
    </w:p>
    <w:p w14:paraId="5600B672" w14:textId="77777777" w:rsidR="00BA133A" w:rsidRPr="00BA133A" w:rsidRDefault="00BA133A" w:rsidP="00BA133A">
      <w:pPr>
        <w:numPr>
          <w:ilvl w:val="0"/>
          <w:numId w:val="20"/>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View the </w:t>
      </w:r>
      <w:hyperlink r:id="rId17" w:anchor="license" w:history="1">
        <w:r w:rsidRPr="00BA133A">
          <w:rPr>
            <w:rFonts w:ascii="Segoe UI" w:eastAsia="Times New Roman" w:hAnsi="Segoe UI" w:cs="Segoe UI"/>
            <w:color w:val="0366D6"/>
            <w:sz w:val="21"/>
            <w:szCs w:val="21"/>
            <w:lang w:eastAsia="en-GB"/>
          </w:rPr>
          <w:t>license</w:t>
        </w:r>
      </w:hyperlink>
    </w:p>
    <w:p w14:paraId="746413C5" w14:textId="77777777" w:rsidR="00BA133A" w:rsidRPr="00BA133A" w:rsidRDefault="00BA133A" w:rsidP="00BA133A">
      <w:pPr>
        <w:pBdr>
          <w:bottom w:val="single" w:sz="6" w:space="4" w:color="EAECEF"/>
        </w:pBdr>
        <w:spacing w:before="360" w:after="240" w:line="240" w:lineRule="auto"/>
        <w:ind w:left="225"/>
        <w:outlineLvl w:val="1"/>
        <w:rPr>
          <w:ins w:id="18" w:author="Unknown"/>
          <w:rFonts w:ascii="Segoe UI" w:eastAsia="Times New Roman" w:hAnsi="Segoe UI" w:cs="Segoe UI"/>
          <w:b/>
          <w:bCs/>
          <w:color w:val="24292E"/>
          <w:sz w:val="32"/>
          <w:szCs w:val="32"/>
          <w:bdr w:val="none" w:sz="0" w:space="0" w:color="auto" w:frame="1"/>
          <w:lang w:eastAsia="en-GB"/>
        </w:rPr>
      </w:pPr>
      <w:commentRangeStart w:id="19"/>
      <w:commentRangeStart w:id="20"/>
      <w:ins w:id="21" w:author="Unknown">
        <w:r w:rsidRPr="00BA133A">
          <w:rPr>
            <w:rFonts w:ascii="Segoe UI" w:eastAsia="Times New Roman" w:hAnsi="Segoe UI" w:cs="Segoe UI"/>
            <w:b/>
            <w:bCs/>
            <w:color w:val="24292E"/>
            <w:sz w:val="32"/>
            <w:szCs w:val="32"/>
            <w:bdr w:val="none" w:sz="0" w:space="0" w:color="auto" w:frame="1"/>
            <w:lang w:eastAsia="en-GB"/>
          </w:rPr>
          <w:t>Autism and navigating environments</w:t>
        </w:r>
      </w:ins>
      <w:commentRangeEnd w:id="19"/>
      <w:r w:rsidR="001E2383">
        <w:rPr>
          <w:rStyle w:val="CommentReference"/>
        </w:rPr>
        <w:commentReference w:id="19"/>
      </w:r>
      <w:commentRangeEnd w:id="20"/>
      <w:r w:rsidR="009A58D5">
        <w:rPr>
          <w:rStyle w:val="CommentReference"/>
        </w:rPr>
        <w:commentReference w:id="20"/>
      </w:r>
    </w:p>
    <w:p w14:paraId="3E57740A" w14:textId="77777777" w:rsidR="00BA133A" w:rsidRPr="00BA133A" w:rsidRDefault="00BA133A" w:rsidP="00BA133A">
      <w:pPr>
        <w:spacing w:after="240" w:line="240" w:lineRule="auto"/>
        <w:ind w:left="225"/>
        <w:rPr>
          <w:ins w:id="22" w:author="Unknown"/>
          <w:rFonts w:ascii="Segoe UI" w:eastAsia="Times New Roman" w:hAnsi="Segoe UI" w:cs="Segoe UI"/>
          <w:color w:val="24292E"/>
          <w:sz w:val="21"/>
          <w:szCs w:val="21"/>
          <w:bdr w:val="none" w:sz="0" w:space="0" w:color="auto" w:frame="1"/>
          <w:lang w:eastAsia="en-GB"/>
        </w:rPr>
      </w:pPr>
      <w:ins w:id="23" w:author="Unknown">
        <w:r w:rsidRPr="00BA133A">
          <w:rPr>
            <w:rFonts w:ascii="Segoe UI" w:eastAsia="Times New Roman" w:hAnsi="Segoe UI" w:cs="Segoe UI"/>
            <w:color w:val="24292E"/>
            <w:sz w:val="21"/>
            <w:szCs w:val="21"/>
            <w:bdr w:val="none" w:sz="0" w:space="0" w:color="auto" w:frame="1"/>
            <w:lang w:eastAsia="en-GB"/>
          </w:rPr>
          <w:t xml:space="preserve">Autistic people have sensory processing sensitivities and differences when compared to non-autistic people. These differences can make it difficult to navigate environments that were not </w:t>
        </w:r>
        <w:r w:rsidRPr="00BA133A">
          <w:rPr>
            <w:rFonts w:ascii="Segoe UI" w:eastAsia="Times New Roman" w:hAnsi="Segoe UI" w:cs="Segoe UI"/>
            <w:color w:val="24292E"/>
            <w:sz w:val="21"/>
            <w:szCs w:val="21"/>
            <w:bdr w:val="none" w:sz="0" w:space="0" w:color="auto" w:frame="1"/>
            <w:lang w:eastAsia="en-GB"/>
          </w:rPr>
          <w:lastRenderedPageBreak/>
          <w:t>built with autistic people in mind. For example, it can be stressful to taking a busy train during rush hour, or to attend an appointment in a brightly lit hospital waiting room.</w:t>
        </w:r>
      </w:ins>
    </w:p>
    <w:p w14:paraId="3C0B66B2" w14:textId="7D313345" w:rsidR="00BA133A" w:rsidRPr="00BA133A" w:rsidRDefault="00BA133A" w:rsidP="00BA133A">
      <w:pPr>
        <w:spacing w:after="240"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noProof/>
          <w:color w:val="0366D6"/>
          <w:sz w:val="21"/>
          <w:szCs w:val="21"/>
          <w:lang w:eastAsia="en-GB"/>
        </w:rPr>
        <w:drawing>
          <wp:inline distT="0" distB="0" distL="0" distR="0" wp14:anchorId="165D9D91" wp14:editId="20727B0D">
            <wp:extent cx="12192000" cy="6858000"/>
            <wp:effectExtent l="0" t="0" r="0" b="0"/>
            <wp:docPr id="7" name="Picture 7" descr="Watch the vide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tch the video">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r w:rsidRPr="00BA133A">
        <w:rPr>
          <w:rFonts w:ascii="Segoe UI" w:eastAsia="Times New Roman" w:hAnsi="Segoe UI" w:cs="Segoe UI"/>
          <w:color w:val="24292E"/>
          <w:sz w:val="21"/>
          <w:szCs w:val="21"/>
          <w:lang w:eastAsia="en-GB"/>
        </w:rPr>
        <w:t> </w:t>
      </w:r>
      <w:r w:rsidRPr="00BA133A">
        <w:rPr>
          <w:rFonts w:ascii="Segoe UI" w:eastAsia="Times New Roman" w:hAnsi="Segoe UI" w:cs="Segoe UI"/>
          <w:i/>
          <w:iCs/>
          <w:color w:val="24292E"/>
          <w:sz w:val="21"/>
          <w:szCs w:val="21"/>
          <w:lang w:eastAsia="en-GB"/>
        </w:rPr>
        <w:t xml:space="preserve">This short video describes some of the sensory processing </w:t>
      </w:r>
      <w:commentRangeStart w:id="24"/>
      <w:r w:rsidRPr="00BA133A">
        <w:rPr>
          <w:rFonts w:ascii="Segoe UI" w:eastAsia="Times New Roman" w:hAnsi="Segoe UI" w:cs="Segoe UI"/>
          <w:i/>
          <w:iCs/>
          <w:color w:val="FF0000"/>
          <w:sz w:val="21"/>
          <w:szCs w:val="21"/>
          <w:lang w:eastAsia="en-GB"/>
        </w:rPr>
        <w:t>sensitivi</w:t>
      </w:r>
      <w:r w:rsidR="00FA27A6">
        <w:rPr>
          <w:rFonts w:ascii="Segoe UI" w:eastAsia="Times New Roman" w:hAnsi="Segoe UI" w:cs="Segoe UI"/>
          <w:i/>
          <w:iCs/>
          <w:color w:val="FF0000"/>
          <w:sz w:val="21"/>
          <w:szCs w:val="21"/>
          <w:lang w:eastAsia="en-GB"/>
        </w:rPr>
        <w:t>t</w:t>
      </w:r>
      <w:r w:rsidRPr="00BA133A">
        <w:rPr>
          <w:rFonts w:ascii="Segoe UI" w:eastAsia="Times New Roman" w:hAnsi="Segoe UI" w:cs="Segoe UI"/>
          <w:i/>
          <w:iCs/>
          <w:color w:val="FF0000"/>
          <w:sz w:val="21"/>
          <w:szCs w:val="21"/>
          <w:lang w:eastAsia="en-GB"/>
        </w:rPr>
        <w:t>e</w:t>
      </w:r>
      <w:commentRangeEnd w:id="24"/>
      <w:r w:rsidR="00FA27A6">
        <w:rPr>
          <w:rStyle w:val="CommentReference"/>
        </w:rPr>
        <w:commentReference w:id="24"/>
      </w:r>
      <w:r w:rsidRPr="00BA133A">
        <w:rPr>
          <w:rFonts w:ascii="Segoe UI" w:eastAsia="Times New Roman" w:hAnsi="Segoe UI" w:cs="Segoe UI"/>
          <w:i/>
          <w:iCs/>
          <w:color w:val="FF0000"/>
          <w:sz w:val="21"/>
          <w:szCs w:val="21"/>
          <w:lang w:eastAsia="en-GB"/>
        </w:rPr>
        <w:t>s</w:t>
      </w:r>
      <w:r w:rsidRPr="00BA133A">
        <w:rPr>
          <w:rFonts w:ascii="Segoe UI" w:eastAsia="Times New Roman" w:hAnsi="Segoe UI" w:cs="Segoe UI"/>
          <w:i/>
          <w:iCs/>
          <w:color w:val="24292E"/>
          <w:sz w:val="21"/>
          <w:szCs w:val="21"/>
          <w:lang w:eastAsia="en-GB"/>
        </w:rPr>
        <w:t xml:space="preserve"> that some autistic people experience.</w:t>
      </w:r>
    </w:p>
    <w:p w14:paraId="1C6F83F2" w14:textId="77777777" w:rsidR="00BA133A" w:rsidRPr="00BA133A" w:rsidRDefault="00BA133A" w:rsidP="00BA133A">
      <w:pPr>
        <w:spacing w:after="240" w:line="240" w:lineRule="auto"/>
        <w:ind w:left="225"/>
        <w:rPr>
          <w:del w:id="25" w:author="Unknown"/>
          <w:rFonts w:ascii="Segoe UI" w:eastAsia="Times New Roman" w:hAnsi="Segoe UI" w:cs="Segoe UI"/>
          <w:color w:val="24292E"/>
          <w:sz w:val="21"/>
          <w:szCs w:val="21"/>
          <w:lang w:eastAsia="en-GB"/>
        </w:rPr>
      </w:pPr>
      <w:del w:id="26" w:author="Unknown">
        <w:r w:rsidRPr="00BA133A">
          <w:rPr>
            <w:rFonts w:ascii="Segoe UI" w:eastAsia="Times New Roman" w:hAnsi="Segoe UI" w:cs="Segoe UI"/>
            <w:color w:val="24292E"/>
            <w:sz w:val="21"/>
            <w:szCs w:val="21"/>
            <w:lang w:eastAsia="en-GB"/>
          </w:rPr>
          <w:delText>Autistic people have sensory processing sensitivities and differences when compared to neurotypical people. These differences can make it difficult to navigate environments that were not built with autistic people in mind. For example, it can be stressful to taking a busy train during rush hour, or to attend an appointment in a brightly lit hospital waiting room.</w:delText>
        </w:r>
      </w:del>
    </w:p>
    <w:p w14:paraId="7D25A71D" w14:textId="77777777" w:rsidR="00BA133A" w:rsidRPr="00BA133A" w:rsidRDefault="00BA133A" w:rsidP="00BA133A">
      <w:pPr>
        <w:spacing w:after="240" w:line="240" w:lineRule="auto"/>
        <w:ind w:left="225"/>
        <w:rPr>
          <w:ins w:id="27" w:author="Unknown"/>
          <w:rFonts w:ascii="Segoe UI" w:eastAsia="Times New Roman" w:hAnsi="Segoe UI" w:cs="Segoe UI"/>
          <w:color w:val="24292E"/>
          <w:sz w:val="21"/>
          <w:szCs w:val="21"/>
          <w:bdr w:val="none" w:sz="0" w:space="0" w:color="auto" w:frame="1"/>
          <w:lang w:eastAsia="en-GB"/>
        </w:rPr>
      </w:pPr>
      <w:ins w:id="28" w:author="Unknown">
        <w:r w:rsidRPr="00BA133A">
          <w:rPr>
            <w:rFonts w:ascii="Segoe UI" w:eastAsia="Times New Roman" w:hAnsi="Segoe UI" w:cs="Segoe UI"/>
            <w:color w:val="24292E"/>
            <w:sz w:val="21"/>
            <w:szCs w:val="21"/>
            <w:bdr w:val="none" w:sz="0" w:space="0" w:color="auto" w:frame="1"/>
            <w:lang w:eastAsia="en-GB"/>
          </w:rPr>
          <w:t xml:space="preserve">Understanding sensory processing differences, and learning what could make environments better for autistic people, are top community priorities. We know this because these questions were selected as two of the top ten questions for autism research in a recent priority setting exercise. To make this list, over 1,000 people, were consulted, 75% of whom were autistic. You can find out more about the list and how it was created here: </w:t>
        </w:r>
        <w:r w:rsidRPr="00BA133A">
          <w:rPr>
            <w:rFonts w:ascii="Segoe UI" w:eastAsia="Times New Roman" w:hAnsi="Segoe UI" w:cs="Segoe UI"/>
            <w:color w:val="24292E"/>
            <w:sz w:val="21"/>
            <w:szCs w:val="21"/>
            <w:bdr w:val="none" w:sz="0" w:space="0" w:color="auto" w:frame="1"/>
            <w:lang w:eastAsia="en-GB"/>
          </w:rPr>
          <w:lastRenderedPageBreak/>
          <w:t>[</w:t>
        </w:r>
        <w:r w:rsidRPr="00BA133A">
          <w:rPr>
            <w:rFonts w:ascii="Segoe UI" w:eastAsia="Times New Roman" w:hAnsi="Segoe UI" w:cs="Segoe UI"/>
            <w:color w:val="24292E"/>
            <w:sz w:val="21"/>
            <w:szCs w:val="21"/>
            <w:bdr w:val="none" w:sz="0" w:space="0" w:color="auto" w:frame="1"/>
            <w:lang w:eastAsia="en-GB"/>
          </w:rPr>
          <w:fldChar w:fldCharType="begin"/>
        </w:r>
        <w:r w:rsidRPr="00BA133A">
          <w:rPr>
            <w:rFonts w:ascii="Segoe UI" w:eastAsia="Times New Roman" w:hAnsi="Segoe UI" w:cs="Segoe UI"/>
            <w:color w:val="24292E"/>
            <w:sz w:val="21"/>
            <w:szCs w:val="21"/>
            <w:bdr w:val="none" w:sz="0" w:space="0" w:color="auto" w:frame="1"/>
            <w:lang w:eastAsia="en-GB"/>
          </w:rPr>
          <w:instrText xml:space="preserve"> HYPERLINK "https://www.autistica.org.uk/downloads/files/Autism-Top-10-Your-Priorities-for-Autism-Research.pdf" </w:instrText>
        </w:r>
        <w:r w:rsidRPr="00BA133A">
          <w:rPr>
            <w:rFonts w:ascii="Segoe UI" w:eastAsia="Times New Roman" w:hAnsi="Segoe UI" w:cs="Segoe UI"/>
            <w:color w:val="24292E"/>
            <w:sz w:val="21"/>
            <w:szCs w:val="21"/>
            <w:bdr w:val="none" w:sz="0" w:space="0" w:color="auto" w:frame="1"/>
            <w:lang w:eastAsia="en-GB"/>
          </w:rPr>
          <w:fldChar w:fldCharType="separate"/>
        </w:r>
        <w:r w:rsidRPr="00BA133A">
          <w:rPr>
            <w:rFonts w:ascii="Segoe UI" w:eastAsia="Times New Roman" w:hAnsi="Segoe UI" w:cs="Segoe UI"/>
            <w:color w:val="0366D6"/>
            <w:sz w:val="21"/>
            <w:szCs w:val="21"/>
            <w:bdr w:val="none" w:sz="0" w:space="0" w:color="auto" w:frame="1"/>
            <w:lang w:eastAsia="en-GB"/>
          </w:rPr>
          <w:t>https://www.autistica.org.uk/downloads/files/Autism-Top-10-Your-Priorities-for-Autism-Research.pdf</w:t>
        </w:r>
        <w:r w:rsidRPr="00BA133A">
          <w:rPr>
            <w:rFonts w:ascii="Segoe UI" w:eastAsia="Times New Roman" w:hAnsi="Segoe UI" w:cs="Segoe UI"/>
            <w:color w:val="24292E"/>
            <w:sz w:val="21"/>
            <w:szCs w:val="21"/>
            <w:bdr w:val="none" w:sz="0" w:space="0" w:color="auto" w:frame="1"/>
            <w:lang w:eastAsia="en-GB"/>
          </w:rPr>
          <w:fldChar w:fldCharType="end"/>
        </w:r>
        <w:r w:rsidRPr="00BA133A">
          <w:rPr>
            <w:rFonts w:ascii="Segoe UI" w:eastAsia="Times New Roman" w:hAnsi="Segoe UI" w:cs="Segoe UI"/>
            <w:color w:val="24292E"/>
            <w:sz w:val="21"/>
            <w:szCs w:val="21"/>
            <w:bdr w:val="none" w:sz="0" w:space="0" w:color="auto" w:frame="1"/>
            <w:lang w:eastAsia="en-GB"/>
          </w:rPr>
          <w:t>].</w:t>
        </w:r>
      </w:ins>
    </w:p>
    <w:p w14:paraId="2888F953" w14:textId="77777777" w:rsidR="00BA133A" w:rsidRPr="00BA133A" w:rsidRDefault="00BA133A" w:rsidP="00BA133A">
      <w:pPr>
        <w:spacing w:after="240" w:line="240" w:lineRule="auto"/>
        <w:ind w:left="225"/>
        <w:rPr>
          <w:ins w:id="29" w:author="Unknown"/>
          <w:rFonts w:ascii="Segoe UI" w:eastAsia="Times New Roman" w:hAnsi="Segoe UI" w:cs="Segoe UI"/>
          <w:color w:val="24292E"/>
          <w:sz w:val="21"/>
          <w:szCs w:val="21"/>
          <w:bdr w:val="none" w:sz="0" w:space="0" w:color="auto" w:frame="1"/>
          <w:lang w:eastAsia="en-GB"/>
        </w:rPr>
      </w:pPr>
      <w:ins w:id="30" w:author="Unknown">
        <w:r w:rsidRPr="00BA133A">
          <w:rPr>
            <w:rFonts w:ascii="Segoe UI" w:eastAsia="Times New Roman" w:hAnsi="Segoe UI" w:cs="Segoe UI"/>
            <w:color w:val="24292E"/>
            <w:sz w:val="21"/>
            <w:szCs w:val="21"/>
            <w:bdr w:val="none" w:sz="0" w:space="0" w:color="auto" w:frame="1"/>
            <w:lang w:eastAsia="en-GB"/>
          </w:rPr>
          <w:t>In order to really make a difference, we want to take the research out of the lab and learn from the lived experience of autistic people in their daily lives.</w:t>
        </w:r>
      </w:ins>
    </w:p>
    <w:p w14:paraId="29D1AD4F" w14:textId="77777777" w:rsidR="00BA133A" w:rsidRPr="00BA133A" w:rsidRDefault="00BA133A" w:rsidP="00BA133A">
      <w:pPr>
        <w:spacing w:after="240" w:line="240" w:lineRule="auto"/>
        <w:ind w:left="225"/>
        <w:rPr>
          <w:ins w:id="31" w:author="Unknown"/>
          <w:rFonts w:ascii="Segoe UI" w:eastAsia="Times New Roman" w:hAnsi="Segoe UI" w:cs="Segoe UI"/>
          <w:color w:val="24292E"/>
          <w:sz w:val="21"/>
          <w:szCs w:val="21"/>
          <w:bdr w:val="none" w:sz="0" w:space="0" w:color="auto" w:frame="1"/>
          <w:lang w:eastAsia="en-GB"/>
        </w:rPr>
      </w:pPr>
      <w:ins w:id="32" w:author="Unknown">
        <w:r w:rsidRPr="00BA133A">
          <w:rPr>
            <w:rFonts w:ascii="Segoe UI" w:eastAsia="Times New Roman" w:hAnsi="Segoe UI" w:cs="Segoe UI"/>
            <w:color w:val="24292E"/>
            <w:sz w:val="21"/>
            <w:szCs w:val="21"/>
            <w:bdr w:val="none" w:sz="0" w:space="0" w:color="auto" w:frame="1"/>
            <w:lang w:eastAsia="en-GB"/>
          </w:rPr>
          <w:t>Every person is different.</w:t>
        </w:r>
      </w:ins>
    </w:p>
    <w:p w14:paraId="6BF28677" w14:textId="77777777" w:rsidR="00BA133A" w:rsidRPr="00BA133A" w:rsidRDefault="00BA133A" w:rsidP="00BA133A">
      <w:pPr>
        <w:spacing w:after="240" w:line="240" w:lineRule="auto"/>
        <w:ind w:left="225"/>
        <w:rPr>
          <w:rFonts w:ascii="Segoe UI" w:eastAsia="Times New Roman" w:hAnsi="Segoe UI" w:cs="Segoe UI"/>
          <w:color w:val="24292E"/>
          <w:sz w:val="21"/>
          <w:szCs w:val="21"/>
          <w:lang w:eastAsia="en-GB"/>
        </w:rPr>
      </w:pPr>
      <w:del w:id="33" w:author="Unknown">
        <w:r w:rsidRPr="00BA133A">
          <w:rPr>
            <w:rFonts w:ascii="Segoe UI" w:eastAsia="Times New Roman" w:hAnsi="Segoe UI" w:cs="Segoe UI"/>
            <w:strike/>
            <w:color w:val="CB2431"/>
            <w:sz w:val="21"/>
            <w:szCs w:val="21"/>
            <w:shd w:val="clear" w:color="auto" w:fill="FFEEF0"/>
            <w:lang w:eastAsia="en-GB"/>
          </w:rPr>
          <w:delText>Every person is different. </w:delText>
        </w:r>
      </w:del>
      <w:r w:rsidRPr="00BA133A">
        <w:rPr>
          <w:rFonts w:ascii="Segoe UI" w:eastAsia="Times New Roman" w:hAnsi="Segoe UI" w:cs="Segoe UI"/>
          <w:color w:val="24292E"/>
          <w:sz w:val="21"/>
          <w:szCs w:val="21"/>
          <w:lang w:eastAsia="en-GB"/>
        </w:rPr>
        <w:t>We want to gather many autistic people’s stories together</w:t>
      </w:r>
      <w:del w:id="34" w:author="Unknown">
        <w:r w:rsidRPr="00BA133A">
          <w:rPr>
            <w:rFonts w:ascii="Segoe UI" w:eastAsia="Times New Roman" w:hAnsi="Segoe UI" w:cs="Segoe UI"/>
            <w:strike/>
            <w:color w:val="CB2431"/>
            <w:sz w:val="21"/>
            <w:szCs w:val="21"/>
            <w:shd w:val="clear" w:color="auto" w:fill="FFEEF0"/>
            <w:lang w:eastAsia="en-GB"/>
          </w:rPr>
          <w:delText>. Our goal is to:</w:delText>
        </w:r>
      </w:del>
      <w:ins w:id="35" w:author="Unknown">
        <w:r w:rsidRPr="00BA133A">
          <w:rPr>
            <w:rFonts w:ascii="Segoe UI" w:eastAsia="Times New Roman" w:hAnsi="Segoe UI" w:cs="Segoe UI"/>
            <w:color w:val="24292E"/>
            <w:sz w:val="21"/>
            <w:szCs w:val="21"/>
            <w:bdr w:val="none" w:sz="0" w:space="0" w:color="auto" w:frame="1"/>
            <w:shd w:val="clear" w:color="auto" w:fill="E6FFED"/>
            <w:lang w:eastAsia="en-GB"/>
          </w:rPr>
          <w:t>.</w:t>
        </w:r>
      </w:ins>
    </w:p>
    <w:p w14:paraId="521D6A1B" w14:textId="77777777" w:rsidR="00BA133A" w:rsidRPr="00BA133A" w:rsidRDefault="00BA133A" w:rsidP="00BA133A">
      <w:pPr>
        <w:spacing w:after="240" w:line="240" w:lineRule="auto"/>
        <w:ind w:left="225"/>
        <w:rPr>
          <w:ins w:id="36" w:author="Unknown"/>
          <w:rFonts w:ascii="Segoe UI" w:eastAsia="Times New Roman" w:hAnsi="Segoe UI" w:cs="Segoe UI"/>
          <w:b/>
          <w:bCs/>
          <w:color w:val="24292E"/>
          <w:sz w:val="21"/>
          <w:szCs w:val="21"/>
          <w:bdr w:val="none" w:sz="0" w:space="0" w:color="auto" w:frame="1"/>
          <w:lang w:eastAsia="en-GB"/>
        </w:rPr>
      </w:pPr>
      <w:ins w:id="37" w:author="Unknown">
        <w:r w:rsidRPr="00BA133A">
          <w:rPr>
            <w:rFonts w:ascii="Segoe UI" w:eastAsia="Times New Roman" w:hAnsi="Segoe UI" w:cs="Segoe UI"/>
            <w:b/>
            <w:bCs/>
            <w:color w:val="24292E"/>
            <w:sz w:val="21"/>
            <w:szCs w:val="21"/>
            <w:bdr w:val="none" w:sz="0" w:space="0" w:color="auto" w:frame="1"/>
            <w:lang w:eastAsia="en-GB"/>
          </w:rPr>
          <w:t xml:space="preserve">Our goal is </w:t>
        </w:r>
        <w:commentRangeStart w:id="38"/>
        <w:r w:rsidRPr="00BA133A">
          <w:rPr>
            <w:rFonts w:ascii="Segoe UI" w:eastAsia="Times New Roman" w:hAnsi="Segoe UI" w:cs="Segoe UI"/>
            <w:b/>
            <w:bCs/>
            <w:color w:val="24292E"/>
            <w:sz w:val="21"/>
            <w:szCs w:val="21"/>
            <w:bdr w:val="none" w:sz="0" w:space="0" w:color="auto" w:frame="1"/>
            <w:lang w:eastAsia="en-GB"/>
          </w:rPr>
          <w:t>to</w:t>
        </w:r>
      </w:ins>
      <w:commentRangeEnd w:id="38"/>
      <w:r w:rsidR="007A538A">
        <w:rPr>
          <w:rStyle w:val="CommentReference"/>
        </w:rPr>
        <w:commentReference w:id="38"/>
      </w:r>
      <w:ins w:id="39" w:author="Unknown">
        <w:r w:rsidRPr="00BA133A">
          <w:rPr>
            <w:rFonts w:ascii="Segoe UI" w:eastAsia="Times New Roman" w:hAnsi="Segoe UI" w:cs="Segoe UI"/>
            <w:b/>
            <w:bCs/>
            <w:color w:val="24292E"/>
            <w:sz w:val="21"/>
            <w:szCs w:val="21"/>
            <w:bdr w:val="none" w:sz="0" w:space="0" w:color="auto" w:frame="1"/>
            <w:lang w:eastAsia="en-GB"/>
          </w:rPr>
          <w:t>:</w:t>
        </w:r>
      </w:ins>
    </w:p>
    <w:p w14:paraId="4D7C76C8" w14:textId="77777777" w:rsidR="00BA133A" w:rsidRPr="00BA133A" w:rsidRDefault="00BA133A" w:rsidP="00BA133A">
      <w:pPr>
        <w:numPr>
          <w:ilvl w:val="0"/>
          <w:numId w:val="21"/>
        </w:numPr>
        <w:spacing w:before="100" w:beforeAutospacing="1" w:after="100" w:afterAutospacing="1" w:line="240" w:lineRule="auto"/>
        <w:ind w:left="225"/>
        <w:rPr>
          <w:rFonts w:ascii="Segoe UI" w:eastAsia="Times New Roman" w:hAnsi="Segoe UI" w:cs="Segoe UI"/>
          <w:color w:val="24292E"/>
          <w:sz w:val="21"/>
          <w:szCs w:val="21"/>
          <w:lang w:eastAsia="en-GB"/>
        </w:rPr>
      </w:pPr>
      <w:commentRangeStart w:id="40"/>
      <w:r w:rsidRPr="00BA133A">
        <w:rPr>
          <w:rFonts w:ascii="Segoe UI" w:eastAsia="Times New Roman" w:hAnsi="Segoe UI" w:cs="Segoe UI"/>
          <w:color w:val="24292E"/>
          <w:sz w:val="21"/>
          <w:szCs w:val="21"/>
          <w:lang w:eastAsia="en-GB"/>
        </w:rPr>
        <w:t>Share the stories with people who have similar experiences</w:t>
      </w:r>
    </w:p>
    <w:p w14:paraId="3AE5C2DA" w14:textId="77777777" w:rsidR="00BA133A" w:rsidRPr="00BA133A" w:rsidRDefault="00BA133A" w:rsidP="00BA133A">
      <w:pPr>
        <w:numPr>
          <w:ilvl w:val="0"/>
          <w:numId w:val="22"/>
        </w:numPr>
        <w:spacing w:before="60" w:after="100" w:afterAutospacing="1"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Educate </w:t>
      </w:r>
      <w:del w:id="41" w:author="Unknown">
        <w:r w:rsidRPr="00BA133A">
          <w:rPr>
            <w:rFonts w:ascii="Segoe UI" w:eastAsia="Times New Roman" w:hAnsi="Segoe UI" w:cs="Segoe UI"/>
            <w:color w:val="CB2431"/>
            <w:sz w:val="21"/>
            <w:szCs w:val="21"/>
            <w:shd w:val="clear" w:color="auto" w:fill="FFEEF0"/>
            <w:lang w:eastAsia="en-GB"/>
          </w:rPr>
          <w:delText>neurotypical</w:delText>
        </w:r>
      </w:del>
      <w:ins w:id="42" w:author="Unknown">
        <w:r w:rsidRPr="00BA133A">
          <w:rPr>
            <w:rFonts w:ascii="Segoe UI" w:eastAsia="Times New Roman" w:hAnsi="Segoe UI" w:cs="Segoe UI"/>
            <w:color w:val="24292E"/>
            <w:sz w:val="21"/>
            <w:szCs w:val="21"/>
            <w:bdr w:val="none" w:sz="0" w:space="0" w:color="auto" w:frame="1"/>
            <w:shd w:val="clear" w:color="auto" w:fill="E6FFED"/>
            <w:lang w:eastAsia="en-GB"/>
          </w:rPr>
          <w:t>non-autistic</w:t>
        </w:r>
      </w:ins>
      <w:r w:rsidRPr="00BA133A">
        <w:rPr>
          <w:rFonts w:ascii="Segoe UI" w:eastAsia="Times New Roman" w:hAnsi="Segoe UI" w:cs="Segoe UI"/>
          <w:color w:val="24292E"/>
          <w:sz w:val="21"/>
          <w:szCs w:val="21"/>
          <w:lang w:eastAsia="en-GB"/>
        </w:rPr>
        <w:t> people on how they can better support autistic people</w:t>
      </w:r>
    </w:p>
    <w:p w14:paraId="1B710A20" w14:textId="77777777" w:rsidR="00BA133A" w:rsidRPr="00BA133A" w:rsidRDefault="00BA133A" w:rsidP="00BA133A">
      <w:pPr>
        <w:numPr>
          <w:ilvl w:val="0"/>
          <w:numId w:val="23"/>
        </w:numPr>
        <w:spacing w:before="60" w:after="100" w:afterAutospacing="1"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Advise people on how they can design and adapt spaces to improve autistic people’s lives.</w:t>
      </w:r>
      <w:commentRangeEnd w:id="40"/>
      <w:r w:rsidR="007A538A">
        <w:rPr>
          <w:rStyle w:val="CommentReference"/>
        </w:rPr>
        <w:commentReference w:id="40"/>
      </w:r>
    </w:p>
    <w:p w14:paraId="5A9E3ACD" w14:textId="77777777" w:rsidR="00BA133A" w:rsidRPr="00BA133A" w:rsidRDefault="00BA133A" w:rsidP="00BA133A">
      <w:pPr>
        <w:spacing w:after="240" w:line="240" w:lineRule="auto"/>
        <w:ind w:left="225"/>
        <w:rPr>
          <w:ins w:id="43" w:author="Unknown"/>
          <w:rFonts w:ascii="Segoe UI" w:eastAsia="Times New Roman" w:hAnsi="Segoe UI" w:cs="Segoe UI"/>
          <w:color w:val="24292E"/>
          <w:sz w:val="21"/>
          <w:szCs w:val="21"/>
          <w:bdr w:val="none" w:sz="0" w:space="0" w:color="auto" w:frame="1"/>
          <w:lang w:eastAsia="en-GB"/>
        </w:rPr>
      </w:pPr>
      <w:commentRangeStart w:id="44"/>
      <w:ins w:id="45" w:author="Unknown">
        <w:r w:rsidRPr="00BA133A">
          <w:rPr>
            <w:rFonts w:ascii="Segoe UI" w:eastAsia="Times New Roman" w:hAnsi="Segoe UI" w:cs="Segoe UI"/>
            <w:color w:val="24292E"/>
            <w:sz w:val="21"/>
            <w:szCs w:val="21"/>
            <w:bdr w:val="none" w:sz="0" w:space="0" w:color="auto" w:frame="1"/>
            <w:lang w:eastAsia="en-GB"/>
          </w:rPr>
          <w:t xml:space="preserve">To do these three things and reach as many people as possible, we are building an </w:t>
        </w:r>
        <w:commentRangeStart w:id="46"/>
        <w:r w:rsidRPr="00BA133A">
          <w:rPr>
            <w:rFonts w:ascii="Segoe UI" w:eastAsia="Times New Roman" w:hAnsi="Segoe UI" w:cs="Segoe UI"/>
            <w:color w:val="24292E"/>
            <w:sz w:val="21"/>
            <w:szCs w:val="21"/>
            <w:bdr w:val="none" w:sz="0" w:space="0" w:color="auto" w:frame="1"/>
            <w:lang w:eastAsia="en-GB"/>
          </w:rPr>
          <w:t xml:space="preserve">online tool </w:t>
        </w:r>
      </w:ins>
      <w:commentRangeEnd w:id="46"/>
      <w:r w:rsidR="007A538A">
        <w:rPr>
          <w:rStyle w:val="CommentReference"/>
        </w:rPr>
        <w:commentReference w:id="46"/>
      </w:r>
      <w:ins w:id="47" w:author="Unknown">
        <w:r w:rsidRPr="00BA133A">
          <w:rPr>
            <w:rFonts w:ascii="Segoe UI" w:eastAsia="Times New Roman" w:hAnsi="Segoe UI" w:cs="Segoe UI"/>
            <w:color w:val="24292E"/>
            <w:sz w:val="21"/>
            <w:szCs w:val="21"/>
            <w:bdr w:val="none" w:sz="0" w:space="0" w:color="auto" w:frame="1"/>
            <w:lang w:eastAsia="en-GB"/>
          </w:rPr>
          <w:t>where they can enter their experiences. There are lots of different options for how we design this tool, what features we include, and how we let people know about it. We think autistic people and their families and carers are the best people to ask.</w:t>
        </w:r>
      </w:ins>
      <w:commentRangeEnd w:id="44"/>
      <w:r w:rsidR="001E2383">
        <w:rPr>
          <w:rStyle w:val="CommentReference"/>
        </w:rPr>
        <w:commentReference w:id="44"/>
      </w:r>
    </w:p>
    <w:p w14:paraId="0342A7C3" w14:textId="77777777" w:rsidR="00BA133A" w:rsidRPr="00BA133A" w:rsidRDefault="00BA133A" w:rsidP="00BA133A">
      <w:pPr>
        <w:spacing w:after="240"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noProof/>
          <w:color w:val="0366D6"/>
          <w:sz w:val="21"/>
          <w:szCs w:val="21"/>
          <w:lang w:eastAsia="en-GB"/>
        </w:rPr>
        <w:lastRenderedPageBreak/>
        <w:drawing>
          <wp:inline distT="0" distB="0" distL="0" distR="0" wp14:anchorId="62E75E1D" wp14:editId="611267CF">
            <wp:extent cx="12192000" cy="6858000"/>
            <wp:effectExtent l="0" t="0" r="0" b="0"/>
            <wp:docPr id="8" name="Picture 8" descr="Watch the vide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atch the vide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r w:rsidRPr="00BA133A">
        <w:rPr>
          <w:rFonts w:ascii="Segoe UI" w:eastAsia="Times New Roman" w:hAnsi="Segoe UI" w:cs="Segoe UI"/>
          <w:color w:val="24292E"/>
          <w:sz w:val="21"/>
          <w:szCs w:val="21"/>
          <w:lang w:eastAsia="en-GB"/>
        </w:rPr>
        <w:t> </w:t>
      </w:r>
      <w:r w:rsidRPr="00BA133A">
        <w:rPr>
          <w:rFonts w:ascii="Segoe UI" w:eastAsia="Times New Roman" w:hAnsi="Segoe UI" w:cs="Segoe UI"/>
          <w:i/>
          <w:iCs/>
          <w:color w:val="24292E"/>
          <w:sz w:val="21"/>
          <w:szCs w:val="21"/>
          <w:lang w:eastAsia="en-GB"/>
        </w:rPr>
        <w:t>This short video introduces the goals of the Citizen Science project.</w:t>
      </w:r>
    </w:p>
    <w:p w14:paraId="2F2A9CC9" w14:textId="77777777" w:rsidR="00BA133A" w:rsidRPr="00BA133A" w:rsidRDefault="00BA133A" w:rsidP="00BA133A">
      <w:pPr>
        <w:pBdr>
          <w:bottom w:val="single" w:sz="6" w:space="4" w:color="EAECEF"/>
        </w:pBdr>
        <w:spacing w:before="360" w:after="240" w:line="240" w:lineRule="auto"/>
        <w:ind w:left="225"/>
        <w:outlineLvl w:val="1"/>
        <w:rPr>
          <w:del w:id="48" w:author="Unknown"/>
          <w:rFonts w:ascii="Segoe UI" w:eastAsia="Times New Roman" w:hAnsi="Segoe UI" w:cs="Segoe UI"/>
          <w:b/>
          <w:bCs/>
          <w:color w:val="24292E"/>
          <w:sz w:val="21"/>
          <w:szCs w:val="21"/>
          <w:lang w:eastAsia="en-GB"/>
        </w:rPr>
      </w:pPr>
      <w:del w:id="49" w:author="Unknown">
        <w:r w:rsidRPr="00BA133A">
          <w:rPr>
            <w:rFonts w:ascii="Segoe UI" w:eastAsia="Times New Roman" w:hAnsi="Segoe UI" w:cs="Segoe UI"/>
            <w:color w:val="24292E"/>
            <w:sz w:val="21"/>
            <w:szCs w:val="21"/>
            <w:lang w:eastAsia="en-GB"/>
          </w:rPr>
          <w:delText>The purpose of this study is to co-design and co-produce a framework for ethical, participatory, citizen science.</w:delText>
        </w:r>
        <w:r w:rsidRPr="00BA133A">
          <w:rPr>
            <w:rFonts w:ascii="Segoe UI" w:eastAsia="Times New Roman" w:hAnsi="Segoe UI" w:cs="Segoe UI"/>
            <w:b/>
            <w:bCs/>
            <w:color w:val="24292E"/>
            <w:sz w:val="21"/>
            <w:szCs w:val="21"/>
            <w:lang w:eastAsia="en-GB"/>
          </w:rPr>
          <w:delText> We cannot build this tool without the input of a diverse community of autistic people and their relatives and carers. We also welcome open source developers to help us build this platform. The first phase of this project is to </w:delText>
        </w:r>
        <w:r w:rsidRPr="00BA133A">
          <w:rPr>
            <w:rFonts w:ascii="Segoe UI" w:eastAsia="Times New Roman" w:hAnsi="Segoe UI" w:cs="Segoe UI"/>
            <w:color w:val="24292E"/>
            <w:sz w:val="21"/>
            <w:szCs w:val="21"/>
            <w:lang w:eastAsia="en-GB"/>
          </w:rPr>
          <w:delText>co-design the online platform by identifying priorities and requirements from our community members</w:delText>
        </w:r>
        <w:r w:rsidRPr="00BA133A">
          <w:rPr>
            <w:rFonts w:ascii="Segoe UI" w:eastAsia="Times New Roman" w:hAnsi="Segoe UI" w:cs="Segoe UI"/>
            <w:b/>
            <w:bCs/>
            <w:color w:val="24292E"/>
            <w:sz w:val="21"/>
            <w:szCs w:val="21"/>
            <w:lang w:eastAsia="en-GB"/>
          </w:rPr>
          <w:delText>.</w:delText>
        </w:r>
      </w:del>
    </w:p>
    <w:p w14:paraId="10CDA6AA" w14:textId="77777777" w:rsidR="00BA133A" w:rsidRPr="00BA133A" w:rsidRDefault="00BA133A" w:rsidP="00BA133A">
      <w:pPr>
        <w:pBdr>
          <w:bottom w:val="single" w:sz="6" w:space="4" w:color="EAECEF"/>
        </w:pBdr>
        <w:spacing w:before="360" w:after="240" w:line="240" w:lineRule="auto"/>
        <w:ind w:left="225"/>
        <w:outlineLvl w:val="1"/>
        <w:rPr>
          <w:ins w:id="50" w:author="Unknown"/>
          <w:rFonts w:ascii="Segoe UI" w:eastAsia="Times New Roman" w:hAnsi="Segoe UI" w:cs="Segoe UI"/>
          <w:b/>
          <w:bCs/>
          <w:color w:val="24292E"/>
          <w:sz w:val="32"/>
          <w:szCs w:val="32"/>
          <w:bdr w:val="none" w:sz="0" w:space="0" w:color="auto" w:frame="1"/>
          <w:lang w:eastAsia="en-GB"/>
        </w:rPr>
      </w:pPr>
      <w:ins w:id="51" w:author="Unknown">
        <w:r w:rsidRPr="00BA133A">
          <w:rPr>
            <w:rFonts w:ascii="Segoe UI" w:eastAsia="Times New Roman" w:hAnsi="Segoe UI" w:cs="Segoe UI"/>
            <w:color w:val="24292E"/>
            <w:sz w:val="32"/>
            <w:szCs w:val="32"/>
            <w:bdr w:val="none" w:sz="0" w:space="0" w:color="auto" w:frame="1"/>
            <w:lang w:eastAsia="en-GB"/>
          </w:rPr>
          <w:t>Participatory Science</w:t>
        </w:r>
      </w:ins>
    </w:p>
    <w:p w14:paraId="3C7F717E" w14:textId="77777777" w:rsidR="00BA133A" w:rsidRPr="00BA133A" w:rsidRDefault="00BA133A" w:rsidP="00BA133A">
      <w:pPr>
        <w:spacing w:after="240" w:line="240" w:lineRule="auto"/>
        <w:ind w:left="225"/>
        <w:rPr>
          <w:ins w:id="52" w:author="Unknown"/>
          <w:rFonts w:ascii="Segoe UI" w:eastAsia="Times New Roman" w:hAnsi="Segoe UI" w:cs="Segoe UI"/>
          <w:color w:val="24292E"/>
          <w:sz w:val="21"/>
          <w:szCs w:val="21"/>
          <w:bdr w:val="none" w:sz="0" w:space="0" w:color="auto" w:frame="1"/>
          <w:lang w:eastAsia="en-GB"/>
        </w:rPr>
      </w:pPr>
      <w:commentRangeStart w:id="53"/>
      <w:ins w:id="54" w:author="Unknown">
        <w:r w:rsidRPr="00BA133A">
          <w:rPr>
            <w:rFonts w:ascii="Segoe UI" w:eastAsia="Times New Roman" w:hAnsi="Segoe UI" w:cs="Segoe UI"/>
            <w:color w:val="24292E"/>
            <w:sz w:val="21"/>
            <w:szCs w:val="21"/>
            <w:bdr w:val="none" w:sz="0" w:space="0" w:color="auto" w:frame="1"/>
            <w:lang w:eastAsia="en-GB"/>
          </w:rPr>
          <w:t>Participator</w:t>
        </w:r>
      </w:ins>
      <w:commentRangeEnd w:id="53"/>
      <w:r w:rsidR="009A58D5">
        <w:rPr>
          <w:rStyle w:val="CommentReference"/>
        </w:rPr>
        <w:commentReference w:id="53"/>
      </w:r>
      <w:ins w:id="55" w:author="Unknown">
        <w:r w:rsidRPr="00BA133A">
          <w:rPr>
            <w:rFonts w:ascii="Segoe UI" w:eastAsia="Times New Roman" w:hAnsi="Segoe UI" w:cs="Segoe UI"/>
            <w:color w:val="24292E"/>
            <w:sz w:val="21"/>
            <w:szCs w:val="21"/>
            <w:bdr w:val="none" w:sz="0" w:space="0" w:color="auto" w:frame="1"/>
            <w:lang w:eastAsia="en-GB"/>
          </w:rPr>
          <w:t xml:space="preserve">y science is when the people who will ultimately benefit from or be affected most by research are included in empowered positions throughout the research process. </w:t>
        </w:r>
        <w:commentRangeStart w:id="56"/>
        <w:commentRangeStart w:id="57"/>
        <w:r w:rsidRPr="00BA133A">
          <w:rPr>
            <w:rFonts w:ascii="Segoe UI" w:eastAsia="Times New Roman" w:hAnsi="Segoe UI" w:cs="Segoe UI"/>
            <w:color w:val="24292E"/>
            <w:sz w:val="21"/>
            <w:szCs w:val="21"/>
            <w:bdr w:val="none" w:sz="0" w:space="0" w:color="auto" w:frame="1"/>
            <w:lang w:eastAsia="en-GB"/>
          </w:rPr>
          <w:t xml:space="preserve">We want autistic voices to be heard at every stage of the research process, so that the tool we build, the community we grow, and the research we do is both by autistic people and for autistic people. We also warmly welcome the input of people who are not autistic themselves. You can really make a </w:t>
        </w:r>
        <w:commentRangeStart w:id="58"/>
        <w:r w:rsidRPr="00BA133A">
          <w:rPr>
            <w:rFonts w:ascii="Segoe UI" w:eastAsia="Times New Roman" w:hAnsi="Segoe UI" w:cs="Segoe UI"/>
            <w:color w:val="24292E"/>
            <w:sz w:val="21"/>
            <w:szCs w:val="21"/>
            <w:bdr w:val="none" w:sz="0" w:space="0" w:color="auto" w:frame="1"/>
            <w:lang w:eastAsia="en-GB"/>
          </w:rPr>
          <w:t>difference</w:t>
        </w:r>
      </w:ins>
      <w:commentRangeEnd w:id="58"/>
      <w:r w:rsidR="00970538">
        <w:rPr>
          <w:rStyle w:val="CommentReference"/>
        </w:rPr>
        <w:commentReference w:id="58"/>
      </w:r>
      <w:ins w:id="59" w:author="Unknown">
        <w:r w:rsidRPr="00BA133A">
          <w:rPr>
            <w:rFonts w:ascii="Segoe UI" w:eastAsia="Times New Roman" w:hAnsi="Segoe UI" w:cs="Segoe UI"/>
            <w:color w:val="24292E"/>
            <w:sz w:val="21"/>
            <w:szCs w:val="21"/>
            <w:bdr w:val="none" w:sz="0" w:space="0" w:color="auto" w:frame="1"/>
            <w:lang w:eastAsia="en-GB"/>
          </w:rPr>
          <w:t>!</w:t>
        </w:r>
      </w:ins>
      <w:commentRangeEnd w:id="56"/>
      <w:r w:rsidR="00970538">
        <w:rPr>
          <w:rStyle w:val="CommentReference"/>
        </w:rPr>
        <w:commentReference w:id="56"/>
      </w:r>
      <w:commentRangeEnd w:id="57"/>
      <w:r w:rsidR="00970538">
        <w:rPr>
          <w:rStyle w:val="CommentReference"/>
        </w:rPr>
        <w:commentReference w:id="57"/>
      </w:r>
    </w:p>
    <w:p w14:paraId="0031CF49" w14:textId="77777777" w:rsidR="00BA133A" w:rsidRPr="00BA133A" w:rsidRDefault="00BA133A" w:rsidP="00BA133A">
      <w:pPr>
        <w:spacing w:after="240" w:line="240" w:lineRule="auto"/>
        <w:ind w:left="225"/>
        <w:rPr>
          <w:ins w:id="60" w:author="Unknown"/>
          <w:rFonts w:ascii="Segoe UI" w:eastAsia="Times New Roman" w:hAnsi="Segoe UI" w:cs="Segoe UI"/>
          <w:color w:val="24292E"/>
          <w:sz w:val="21"/>
          <w:szCs w:val="21"/>
          <w:bdr w:val="none" w:sz="0" w:space="0" w:color="auto" w:frame="1"/>
          <w:lang w:eastAsia="en-GB"/>
        </w:rPr>
      </w:pPr>
      <w:ins w:id="61" w:author="Unknown">
        <w:r w:rsidRPr="00BA133A">
          <w:rPr>
            <w:rFonts w:ascii="Segoe UI" w:eastAsia="Times New Roman" w:hAnsi="Segoe UI" w:cs="Segoe UI"/>
            <w:color w:val="24292E"/>
            <w:sz w:val="21"/>
            <w:szCs w:val="21"/>
            <w:bdr w:val="none" w:sz="0" w:space="0" w:color="auto" w:frame="1"/>
            <w:lang w:eastAsia="en-GB"/>
          </w:rPr>
          <w:lastRenderedPageBreak/>
          <w:t>We only ask that you share our </w:t>
        </w:r>
        <w:r w:rsidRPr="00BA133A">
          <w:rPr>
            <w:rFonts w:ascii="Segoe UI" w:eastAsia="Times New Roman" w:hAnsi="Segoe UI" w:cs="Segoe UI"/>
            <w:color w:val="24292E"/>
            <w:sz w:val="21"/>
            <w:szCs w:val="21"/>
            <w:bdr w:val="none" w:sz="0" w:space="0" w:color="auto" w:frame="1"/>
            <w:lang w:eastAsia="en-GB"/>
          </w:rPr>
          <w:fldChar w:fldCharType="begin"/>
        </w:r>
        <w:r w:rsidRPr="00BA133A">
          <w:rPr>
            <w:rFonts w:ascii="Segoe UI" w:eastAsia="Times New Roman" w:hAnsi="Segoe UI" w:cs="Segoe UI"/>
            <w:color w:val="24292E"/>
            <w:sz w:val="21"/>
            <w:szCs w:val="21"/>
            <w:bdr w:val="none" w:sz="0" w:space="0" w:color="auto" w:frame="1"/>
            <w:lang w:eastAsia="en-GB"/>
          </w:rPr>
          <w:instrText xml:space="preserve"> HYPERLINK "https://github.com/alan-turing-institute/AutisticaCitizenScience/blob/master/project-management/A2_ValuesAndOutcomes.pdf" </w:instrText>
        </w:r>
        <w:r w:rsidRPr="00BA133A">
          <w:rPr>
            <w:rFonts w:ascii="Segoe UI" w:eastAsia="Times New Roman" w:hAnsi="Segoe UI" w:cs="Segoe UI"/>
            <w:color w:val="24292E"/>
            <w:sz w:val="21"/>
            <w:szCs w:val="21"/>
            <w:bdr w:val="none" w:sz="0" w:space="0" w:color="auto" w:frame="1"/>
            <w:lang w:eastAsia="en-GB"/>
          </w:rPr>
          <w:fldChar w:fldCharType="separate"/>
        </w:r>
        <w:r w:rsidRPr="00BA133A">
          <w:rPr>
            <w:rFonts w:ascii="Segoe UI" w:eastAsia="Times New Roman" w:hAnsi="Segoe UI" w:cs="Segoe UI"/>
            <w:color w:val="0366D6"/>
            <w:sz w:val="21"/>
            <w:szCs w:val="21"/>
            <w:bdr w:val="none" w:sz="0" w:space="0" w:color="auto" w:frame="1"/>
            <w:lang w:eastAsia="en-GB"/>
          </w:rPr>
          <w:t>values</w:t>
        </w:r>
        <w:r w:rsidRPr="00BA133A">
          <w:rPr>
            <w:rFonts w:ascii="Segoe UI" w:eastAsia="Times New Roman" w:hAnsi="Segoe UI" w:cs="Segoe UI"/>
            <w:color w:val="24292E"/>
            <w:sz w:val="21"/>
            <w:szCs w:val="21"/>
            <w:bdr w:val="none" w:sz="0" w:space="0" w:color="auto" w:frame="1"/>
            <w:lang w:eastAsia="en-GB"/>
          </w:rPr>
          <w:fldChar w:fldCharType="end"/>
        </w:r>
        <w:r w:rsidRPr="00BA133A">
          <w:rPr>
            <w:rFonts w:ascii="Segoe UI" w:eastAsia="Times New Roman" w:hAnsi="Segoe UI" w:cs="Segoe UI"/>
            <w:color w:val="24292E"/>
            <w:sz w:val="21"/>
            <w:szCs w:val="21"/>
            <w:bdr w:val="none" w:sz="0" w:space="0" w:color="auto" w:frame="1"/>
            <w:lang w:eastAsia="en-GB"/>
          </w:rPr>
          <w:t> and follow our </w:t>
        </w:r>
        <w:r w:rsidRPr="00BA133A">
          <w:rPr>
            <w:rFonts w:ascii="Segoe UI" w:eastAsia="Times New Roman" w:hAnsi="Segoe UI" w:cs="Segoe UI"/>
            <w:color w:val="24292E"/>
            <w:sz w:val="21"/>
            <w:szCs w:val="21"/>
            <w:bdr w:val="none" w:sz="0" w:space="0" w:color="auto" w:frame="1"/>
            <w:lang w:eastAsia="en-GB"/>
          </w:rPr>
          <w:fldChar w:fldCharType="begin"/>
        </w:r>
        <w:r w:rsidRPr="00BA133A">
          <w:rPr>
            <w:rFonts w:ascii="Segoe UI" w:eastAsia="Times New Roman" w:hAnsi="Segoe UI" w:cs="Segoe UI"/>
            <w:color w:val="24292E"/>
            <w:sz w:val="21"/>
            <w:szCs w:val="21"/>
            <w:bdr w:val="none" w:sz="0" w:space="0" w:color="auto" w:frame="1"/>
            <w:lang w:eastAsia="en-GB"/>
          </w:rPr>
          <w:instrText xml:space="preserve"> HYPERLINK "https://github.com/alan-turing-institute/AutisticaCitizenScience/blob/GeorgiaHCA-updatelandingpage/project-management/A3_CodeOfConduct.pdf" </w:instrText>
        </w:r>
        <w:r w:rsidRPr="00BA133A">
          <w:rPr>
            <w:rFonts w:ascii="Segoe UI" w:eastAsia="Times New Roman" w:hAnsi="Segoe UI" w:cs="Segoe UI"/>
            <w:color w:val="24292E"/>
            <w:sz w:val="21"/>
            <w:szCs w:val="21"/>
            <w:bdr w:val="none" w:sz="0" w:space="0" w:color="auto" w:frame="1"/>
            <w:lang w:eastAsia="en-GB"/>
          </w:rPr>
          <w:fldChar w:fldCharType="separate"/>
        </w:r>
        <w:r w:rsidRPr="00BA133A">
          <w:rPr>
            <w:rFonts w:ascii="Segoe UI" w:eastAsia="Times New Roman" w:hAnsi="Segoe UI" w:cs="Segoe UI"/>
            <w:color w:val="0366D6"/>
            <w:sz w:val="21"/>
            <w:szCs w:val="21"/>
            <w:bdr w:val="none" w:sz="0" w:space="0" w:color="auto" w:frame="1"/>
            <w:lang w:eastAsia="en-GB"/>
          </w:rPr>
          <w:t>code of conduct</w:t>
        </w:r>
        <w:r w:rsidRPr="00BA133A">
          <w:rPr>
            <w:rFonts w:ascii="Segoe UI" w:eastAsia="Times New Roman" w:hAnsi="Segoe UI" w:cs="Segoe UI"/>
            <w:color w:val="24292E"/>
            <w:sz w:val="21"/>
            <w:szCs w:val="21"/>
            <w:bdr w:val="none" w:sz="0" w:space="0" w:color="auto" w:frame="1"/>
            <w:lang w:eastAsia="en-GB"/>
          </w:rPr>
          <w:fldChar w:fldCharType="end"/>
        </w:r>
        <w:r w:rsidRPr="00BA133A">
          <w:rPr>
            <w:rFonts w:ascii="Segoe UI" w:eastAsia="Times New Roman" w:hAnsi="Segoe UI" w:cs="Segoe UI"/>
            <w:color w:val="24292E"/>
            <w:sz w:val="21"/>
            <w:szCs w:val="21"/>
            <w:bdr w:val="none" w:sz="0" w:space="0" w:color="auto" w:frame="1"/>
            <w:lang w:eastAsia="en-GB"/>
          </w:rPr>
          <w:t>.</w:t>
        </w:r>
      </w:ins>
    </w:p>
    <w:p w14:paraId="11E9D533" w14:textId="77777777" w:rsidR="00BA133A" w:rsidRPr="00BA133A" w:rsidRDefault="00BA133A" w:rsidP="00BA133A">
      <w:pPr>
        <w:spacing w:after="240" w:line="240" w:lineRule="auto"/>
        <w:ind w:left="225"/>
        <w:rPr>
          <w:ins w:id="62" w:author="Unknown"/>
          <w:rFonts w:ascii="Segoe UI" w:eastAsia="Times New Roman" w:hAnsi="Segoe UI" w:cs="Segoe UI"/>
          <w:color w:val="24292E"/>
          <w:sz w:val="21"/>
          <w:szCs w:val="21"/>
          <w:bdr w:val="none" w:sz="0" w:space="0" w:color="auto" w:frame="1"/>
          <w:lang w:eastAsia="en-GB"/>
        </w:rPr>
      </w:pPr>
      <w:commentRangeStart w:id="63"/>
      <w:ins w:id="64" w:author="Unknown">
        <w:r w:rsidRPr="00BA133A">
          <w:rPr>
            <w:rFonts w:ascii="Segoe UI" w:eastAsia="Times New Roman" w:hAnsi="Segoe UI" w:cs="Segoe UI"/>
            <w:color w:val="24292E"/>
            <w:sz w:val="21"/>
            <w:szCs w:val="21"/>
            <w:bdr w:val="none" w:sz="0" w:space="0" w:color="auto" w:frame="1"/>
            <w:lang w:eastAsia="en-GB"/>
          </w:rPr>
          <w:t>We are always learning and looking for ways we can work better together, and be more welcoming and inclusive to new community members. If you find something confusing, frustrating, or unclear, please </w:t>
        </w:r>
        <w:r w:rsidRPr="00BA133A">
          <w:rPr>
            <w:rFonts w:ascii="Segoe UI" w:eastAsia="Times New Roman" w:hAnsi="Segoe UI" w:cs="Segoe UI"/>
            <w:color w:val="24292E"/>
            <w:sz w:val="21"/>
            <w:szCs w:val="21"/>
            <w:bdr w:val="none" w:sz="0" w:space="0" w:color="auto" w:frame="1"/>
            <w:lang w:eastAsia="en-GB"/>
          </w:rPr>
          <w:fldChar w:fldCharType="begin"/>
        </w:r>
        <w:r w:rsidRPr="00BA133A">
          <w:rPr>
            <w:rFonts w:ascii="Segoe UI" w:eastAsia="Times New Roman" w:hAnsi="Segoe UI" w:cs="Segoe UI"/>
            <w:color w:val="24292E"/>
            <w:sz w:val="21"/>
            <w:szCs w:val="21"/>
            <w:bdr w:val="none" w:sz="0" w:space="0" w:color="auto" w:frame="1"/>
            <w:lang w:eastAsia="en-GB"/>
          </w:rPr>
          <w:instrText xml:space="preserve"> HYPERLINK "https://bit.ly/AutisticaTuringCitSciForm." </w:instrText>
        </w:r>
        <w:r w:rsidRPr="00BA133A">
          <w:rPr>
            <w:rFonts w:ascii="Segoe UI" w:eastAsia="Times New Roman" w:hAnsi="Segoe UI" w:cs="Segoe UI"/>
            <w:color w:val="24292E"/>
            <w:sz w:val="21"/>
            <w:szCs w:val="21"/>
            <w:bdr w:val="none" w:sz="0" w:space="0" w:color="auto" w:frame="1"/>
            <w:lang w:eastAsia="en-GB"/>
          </w:rPr>
          <w:fldChar w:fldCharType="separate"/>
        </w:r>
        <w:r w:rsidRPr="00BA133A">
          <w:rPr>
            <w:rFonts w:ascii="Segoe UI" w:eastAsia="Times New Roman" w:hAnsi="Segoe UI" w:cs="Segoe UI"/>
            <w:color w:val="0366D6"/>
            <w:sz w:val="21"/>
            <w:szCs w:val="21"/>
            <w:bdr w:val="none" w:sz="0" w:space="0" w:color="auto" w:frame="1"/>
            <w:lang w:eastAsia="en-GB"/>
          </w:rPr>
          <w:t>let us know</w:t>
        </w:r>
        <w:r w:rsidRPr="00BA133A">
          <w:rPr>
            <w:rFonts w:ascii="Segoe UI" w:eastAsia="Times New Roman" w:hAnsi="Segoe UI" w:cs="Segoe UI"/>
            <w:color w:val="24292E"/>
            <w:sz w:val="21"/>
            <w:szCs w:val="21"/>
            <w:bdr w:val="none" w:sz="0" w:space="0" w:color="auto" w:frame="1"/>
            <w:lang w:eastAsia="en-GB"/>
          </w:rPr>
          <w:fldChar w:fldCharType="end"/>
        </w:r>
        <w:r w:rsidRPr="00BA133A">
          <w:rPr>
            <w:rFonts w:ascii="Segoe UI" w:eastAsia="Times New Roman" w:hAnsi="Segoe UI" w:cs="Segoe UI"/>
            <w:color w:val="24292E"/>
            <w:sz w:val="21"/>
            <w:szCs w:val="21"/>
            <w:bdr w:val="none" w:sz="0" w:space="0" w:color="auto" w:frame="1"/>
            <w:lang w:eastAsia="en-GB"/>
          </w:rPr>
          <w:t> That way, we can do better. Your voice matters. And if you like something or have a new idea, we'd love to know that as well.</w:t>
        </w:r>
      </w:ins>
    </w:p>
    <w:p w14:paraId="52A4C96A" w14:textId="77777777" w:rsidR="00BA133A" w:rsidRPr="00BA133A" w:rsidRDefault="00BA133A" w:rsidP="00BA133A">
      <w:pPr>
        <w:spacing w:after="240" w:line="240" w:lineRule="auto"/>
        <w:ind w:left="225"/>
        <w:rPr>
          <w:ins w:id="65" w:author="Unknown"/>
          <w:rFonts w:ascii="Segoe UI" w:eastAsia="Times New Roman" w:hAnsi="Segoe UI" w:cs="Segoe UI"/>
          <w:color w:val="24292E"/>
          <w:sz w:val="21"/>
          <w:szCs w:val="21"/>
          <w:bdr w:val="none" w:sz="0" w:space="0" w:color="auto" w:frame="1"/>
          <w:lang w:eastAsia="en-GB"/>
        </w:rPr>
      </w:pPr>
      <w:ins w:id="66" w:author="Unknown">
        <w:r w:rsidRPr="00BA133A">
          <w:rPr>
            <w:rFonts w:ascii="Segoe UI" w:eastAsia="Times New Roman" w:hAnsi="Segoe UI" w:cs="Segoe UI"/>
            <w:color w:val="24292E"/>
            <w:sz w:val="21"/>
            <w:szCs w:val="21"/>
            <w:bdr w:val="none" w:sz="0" w:space="0" w:color="auto" w:frame="1"/>
            <w:lang w:eastAsia="en-GB"/>
          </w:rPr>
          <w:t>All kinds of things, including the tool that we build, the way that we work, and the page that you are reading now can be changed with community input.</w:t>
        </w:r>
      </w:ins>
      <w:commentRangeEnd w:id="63"/>
      <w:r w:rsidR="00970538">
        <w:rPr>
          <w:rStyle w:val="CommentReference"/>
        </w:rPr>
        <w:commentReference w:id="63"/>
      </w:r>
    </w:p>
    <w:p w14:paraId="16CFBF15" w14:textId="77777777" w:rsidR="00BA133A" w:rsidRPr="00BA133A" w:rsidRDefault="00BA133A" w:rsidP="00BA133A">
      <w:pPr>
        <w:pBdr>
          <w:bottom w:val="single" w:sz="6" w:space="4" w:color="EAECEF"/>
        </w:pBdr>
        <w:spacing w:before="360" w:after="240" w:line="240" w:lineRule="auto"/>
        <w:ind w:left="225"/>
        <w:outlineLvl w:val="1"/>
        <w:rPr>
          <w:ins w:id="67" w:author="Unknown"/>
          <w:rFonts w:ascii="Segoe UI" w:eastAsia="Times New Roman" w:hAnsi="Segoe UI" w:cs="Segoe UI"/>
          <w:b/>
          <w:bCs/>
          <w:color w:val="24292E"/>
          <w:sz w:val="32"/>
          <w:szCs w:val="32"/>
          <w:bdr w:val="none" w:sz="0" w:space="0" w:color="auto" w:frame="1"/>
          <w:lang w:eastAsia="en-GB"/>
        </w:rPr>
      </w:pPr>
      <w:commentRangeStart w:id="68"/>
      <w:ins w:id="69" w:author="Unknown">
        <w:r w:rsidRPr="00BA133A">
          <w:rPr>
            <w:rFonts w:ascii="Segoe UI" w:eastAsia="Times New Roman" w:hAnsi="Segoe UI" w:cs="Segoe UI"/>
            <w:b/>
            <w:bCs/>
            <w:color w:val="24292E"/>
            <w:sz w:val="32"/>
            <w:szCs w:val="32"/>
            <w:bdr w:val="none" w:sz="0" w:space="0" w:color="auto" w:frame="1"/>
            <w:lang w:eastAsia="en-GB"/>
          </w:rPr>
          <w:t>Our community</w:t>
        </w:r>
      </w:ins>
    </w:p>
    <w:p w14:paraId="3AE250EF" w14:textId="77777777" w:rsidR="00BA133A" w:rsidRPr="00BA133A" w:rsidRDefault="00BA133A" w:rsidP="00BA133A">
      <w:pPr>
        <w:spacing w:after="240" w:line="240" w:lineRule="auto"/>
        <w:ind w:left="225"/>
        <w:rPr>
          <w:ins w:id="70" w:author="Unknown"/>
          <w:rFonts w:ascii="Segoe UI" w:eastAsia="Times New Roman" w:hAnsi="Segoe UI" w:cs="Segoe UI"/>
          <w:color w:val="24292E"/>
          <w:sz w:val="21"/>
          <w:szCs w:val="21"/>
          <w:bdr w:val="none" w:sz="0" w:space="0" w:color="auto" w:frame="1"/>
          <w:lang w:eastAsia="en-GB"/>
        </w:rPr>
      </w:pPr>
      <w:ins w:id="71" w:author="Unknown">
        <w:r w:rsidRPr="00BA133A">
          <w:rPr>
            <w:rFonts w:ascii="Segoe UI" w:eastAsia="Times New Roman" w:hAnsi="Segoe UI" w:cs="Segoe UI"/>
            <w:color w:val="24292E"/>
            <w:sz w:val="21"/>
            <w:szCs w:val="21"/>
            <w:bdr w:val="none" w:sz="0" w:space="0" w:color="auto" w:frame="1"/>
            <w:lang w:eastAsia="en-GB"/>
          </w:rPr>
          <w:t>This project is a collaboration between Autistica and The Alan Turing Institute. Autistica is a UK-based charity whose mission is to help autistic people and their families have long, healthy, happy lives. The Alan Turing Institute is the UK's National Institute for artificial intelligence and data science. We have partnered with Open Humans Foundation, who have helped us adapt their file management system for storing the data the tool will collect. We are now working with Autistica's corporate partner Fujitsu, who are building the user interface of the online tool. You can find out more about all these organisations on their websites:</w:t>
        </w:r>
      </w:ins>
    </w:p>
    <w:p w14:paraId="1747C588" w14:textId="77777777" w:rsidR="00BA133A" w:rsidRPr="00BA133A" w:rsidRDefault="002F40FC" w:rsidP="00BA133A">
      <w:pPr>
        <w:numPr>
          <w:ilvl w:val="0"/>
          <w:numId w:val="24"/>
        </w:numPr>
        <w:spacing w:after="0" w:line="240" w:lineRule="auto"/>
        <w:ind w:left="945"/>
        <w:rPr>
          <w:rFonts w:ascii="Segoe UI" w:eastAsia="Times New Roman" w:hAnsi="Segoe UI" w:cs="Segoe UI"/>
          <w:color w:val="24292E"/>
          <w:sz w:val="21"/>
          <w:szCs w:val="21"/>
          <w:lang w:eastAsia="en-GB"/>
        </w:rPr>
      </w:pPr>
      <w:hyperlink r:id="rId22" w:history="1">
        <w:r w:rsidR="00BA133A" w:rsidRPr="00BA133A">
          <w:rPr>
            <w:rFonts w:ascii="Segoe UI" w:eastAsia="Times New Roman" w:hAnsi="Segoe UI" w:cs="Segoe UI"/>
            <w:color w:val="0366D6"/>
            <w:sz w:val="21"/>
            <w:szCs w:val="21"/>
            <w:lang w:eastAsia="en-GB"/>
          </w:rPr>
          <w:t>Autistica</w:t>
        </w:r>
      </w:hyperlink>
    </w:p>
    <w:p w14:paraId="3771AAAE" w14:textId="77777777" w:rsidR="00BA133A" w:rsidRPr="00BA133A" w:rsidRDefault="002F40FC" w:rsidP="00BA133A">
      <w:pPr>
        <w:numPr>
          <w:ilvl w:val="0"/>
          <w:numId w:val="24"/>
        </w:numPr>
        <w:spacing w:after="0" w:line="240" w:lineRule="auto"/>
        <w:ind w:left="945"/>
        <w:rPr>
          <w:rFonts w:ascii="Segoe UI" w:eastAsia="Times New Roman" w:hAnsi="Segoe UI" w:cs="Segoe UI"/>
          <w:color w:val="24292E"/>
          <w:sz w:val="21"/>
          <w:szCs w:val="21"/>
          <w:lang w:eastAsia="en-GB"/>
        </w:rPr>
      </w:pPr>
      <w:hyperlink r:id="rId23" w:history="1">
        <w:r w:rsidR="00BA133A" w:rsidRPr="00BA133A">
          <w:rPr>
            <w:rFonts w:ascii="Segoe UI" w:eastAsia="Times New Roman" w:hAnsi="Segoe UI" w:cs="Segoe UI"/>
            <w:color w:val="0366D6"/>
            <w:sz w:val="21"/>
            <w:szCs w:val="21"/>
            <w:lang w:eastAsia="en-GB"/>
          </w:rPr>
          <w:t>The Alan Turing Institute</w:t>
        </w:r>
      </w:hyperlink>
    </w:p>
    <w:p w14:paraId="1EAD9880" w14:textId="77777777" w:rsidR="00BA133A" w:rsidRPr="00BA133A" w:rsidRDefault="002F40FC" w:rsidP="00BA133A">
      <w:pPr>
        <w:numPr>
          <w:ilvl w:val="0"/>
          <w:numId w:val="24"/>
        </w:numPr>
        <w:spacing w:after="0" w:line="240" w:lineRule="auto"/>
        <w:ind w:left="945"/>
        <w:rPr>
          <w:rFonts w:ascii="Segoe UI" w:eastAsia="Times New Roman" w:hAnsi="Segoe UI" w:cs="Segoe UI"/>
          <w:color w:val="24292E"/>
          <w:sz w:val="21"/>
          <w:szCs w:val="21"/>
          <w:lang w:eastAsia="en-GB"/>
        </w:rPr>
      </w:pPr>
      <w:hyperlink r:id="rId24" w:history="1">
        <w:r w:rsidR="00BA133A" w:rsidRPr="00BA133A">
          <w:rPr>
            <w:rFonts w:ascii="Segoe UI" w:eastAsia="Times New Roman" w:hAnsi="Segoe UI" w:cs="Segoe UI"/>
            <w:color w:val="0366D6"/>
            <w:sz w:val="21"/>
            <w:szCs w:val="21"/>
            <w:lang w:eastAsia="en-GB"/>
          </w:rPr>
          <w:t>Open Humans Foundation</w:t>
        </w:r>
      </w:hyperlink>
    </w:p>
    <w:p w14:paraId="04C01E53" w14:textId="77777777" w:rsidR="00BA133A" w:rsidRPr="00BA133A" w:rsidRDefault="002F40FC" w:rsidP="00BA133A">
      <w:pPr>
        <w:numPr>
          <w:ilvl w:val="0"/>
          <w:numId w:val="24"/>
        </w:numPr>
        <w:spacing w:after="0" w:line="240" w:lineRule="auto"/>
        <w:ind w:left="945"/>
        <w:rPr>
          <w:rFonts w:ascii="Segoe UI" w:eastAsia="Times New Roman" w:hAnsi="Segoe UI" w:cs="Segoe UI"/>
          <w:color w:val="24292E"/>
          <w:sz w:val="21"/>
          <w:szCs w:val="21"/>
          <w:lang w:eastAsia="en-GB"/>
        </w:rPr>
      </w:pPr>
      <w:hyperlink r:id="rId25" w:history="1">
        <w:r w:rsidR="00BA133A" w:rsidRPr="00BA133A">
          <w:rPr>
            <w:rFonts w:ascii="Segoe UI" w:eastAsia="Times New Roman" w:hAnsi="Segoe UI" w:cs="Segoe UI"/>
            <w:color w:val="0366D6"/>
            <w:sz w:val="21"/>
            <w:szCs w:val="21"/>
            <w:lang w:eastAsia="en-GB"/>
          </w:rPr>
          <w:t>Fujitsu</w:t>
        </w:r>
      </w:hyperlink>
    </w:p>
    <w:p w14:paraId="595815FD" w14:textId="77777777" w:rsidR="00BA133A" w:rsidRPr="00BA133A" w:rsidRDefault="00BA133A" w:rsidP="00BA133A">
      <w:pPr>
        <w:spacing w:after="240" w:line="240" w:lineRule="auto"/>
        <w:ind w:left="225"/>
        <w:rPr>
          <w:ins w:id="72" w:author="Unknown"/>
          <w:rFonts w:ascii="Segoe UI" w:eastAsia="Times New Roman" w:hAnsi="Segoe UI" w:cs="Segoe UI"/>
          <w:color w:val="24292E"/>
          <w:sz w:val="21"/>
          <w:szCs w:val="21"/>
          <w:bdr w:val="none" w:sz="0" w:space="0" w:color="auto" w:frame="1"/>
          <w:lang w:eastAsia="en-GB"/>
        </w:rPr>
      </w:pPr>
      <w:commentRangeStart w:id="73"/>
      <w:ins w:id="74" w:author="Unknown">
        <w:r w:rsidRPr="00BA133A">
          <w:rPr>
            <w:rFonts w:ascii="Segoe UI" w:eastAsia="Times New Roman" w:hAnsi="Segoe UI" w:cs="Segoe UI"/>
            <w:color w:val="24292E"/>
            <w:sz w:val="21"/>
            <w:szCs w:val="21"/>
            <w:bdr w:val="none" w:sz="0" w:space="0" w:color="auto" w:frame="1"/>
            <w:lang w:eastAsia="en-GB"/>
          </w:rPr>
          <w:t>At the heart of the community are autistic participants, families, carers, volunteers and open source developers. This is an open project, which anyone is invited to contribute to</w:t>
        </w:r>
      </w:ins>
      <w:commentRangeEnd w:id="68"/>
      <w:r w:rsidR="00970538">
        <w:rPr>
          <w:rStyle w:val="CommentReference"/>
        </w:rPr>
        <w:commentReference w:id="68"/>
      </w:r>
      <w:ins w:id="75" w:author="Unknown">
        <w:r w:rsidRPr="00BA133A">
          <w:rPr>
            <w:rFonts w:ascii="Segoe UI" w:eastAsia="Times New Roman" w:hAnsi="Segoe UI" w:cs="Segoe UI"/>
            <w:color w:val="24292E"/>
            <w:sz w:val="21"/>
            <w:szCs w:val="21"/>
            <w:bdr w:val="none" w:sz="0" w:space="0" w:color="auto" w:frame="1"/>
            <w:lang w:eastAsia="en-GB"/>
          </w:rPr>
          <w:t>.</w:t>
        </w:r>
      </w:ins>
      <w:commentRangeEnd w:id="73"/>
      <w:r w:rsidR="00970538">
        <w:rPr>
          <w:rStyle w:val="CommentReference"/>
        </w:rPr>
        <w:commentReference w:id="73"/>
      </w:r>
    </w:p>
    <w:p w14:paraId="235081D3" w14:textId="77777777" w:rsidR="00BA133A" w:rsidRPr="00BA133A" w:rsidRDefault="00BA133A" w:rsidP="00BA133A">
      <w:pPr>
        <w:pBdr>
          <w:bottom w:val="single" w:sz="6" w:space="4" w:color="EAECEF"/>
        </w:pBdr>
        <w:spacing w:before="360" w:after="240" w:line="240" w:lineRule="auto"/>
        <w:ind w:left="225"/>
        <w:outlineLvl w:val="1"/>
        <w:rPr>
          <w:rFonts w:ascii="Segoe UI" w:eastAsia="Times New Roman" w:hAnsi="Segoe UI" w:cs="Segoe UI"/>
          <w:b/>
          <w:bCs/>
          <w:color w:val="24292E"/>
          <w:sz w:val="32"/>
          <w:szCs w:val="32"/>
          <w:lang w:eastAsia="en-GB"/>
        </w:rPr>
      </w:pPr>
      <w:r w:rsidRPr="00BA133A">
        <w:rPr>
          <w:rFonts w:ascii="Segoe UI" w:eastAsia="Times New Roman" w:hAnsi="Segoe UI" w:cs="Segoe UI"/>
          <w:b/>
          <w:bCs/>
          <w:color w:val="24292E"/>
          <w:sz w:val="32"/>
          <w:szCs w:val="32"/>
          <w:lang w:eastAsia="en-GB"/>
        </w:rPr>
        <w:t>Get involved</w:t>
      </w:r>
    </w:p>
    <w:p w14:paraId="6291393E" w14:textId="77777777" w:rsidR="00BA133A" w:rsidRPr="00BA133A" w:rsidRDefault="00BA133A" w:rsidP="00BA133A">
      <w:pPr>
        <w:spacing w:after="240" w:line="240" w:lineRule="auto"/>
        <w:ind w:left="225"/>
        <w:rPr>
          <w:del w:id="76" w:author="Unknown"/>
          <w:rFonts w:ascii="Segoe UI" w:eastAsia="Times New Roman" w:hAnsi="Segoe UI" w:cs="Segoe UI"/>
          <w:color w:val="24292E"/>
          <w:sz w:val="21"/>
          <w:szCs w:val="21"/>
          <w:lang w:eastAsia="en-GB"/>
        </w:rPr>
      </w:pPr>
      <w:del w:id="77" w:author="Unknown">
        <w:r w:rsidRPr="00BA133A">
          <w:rPr>
            <w:rFonts w:ascii="Segoe UI" w:eastAsia="Times New Roman" w:hAnsi="Segoe UI" w:cs="Segoe UI"/>
            <w:color w:val="24292E"/>
            <w:sz w:val="21"/>
            <w:szCs w:val="21"/>
            <w:lang w:eastAsia="en-GB"/>
          </w:rPr>
          <w:delText>There are many ways to get in touch with the Autistica/Turing Citizen Science project team!</w:delText>
        </w:r>
      </w:del>
    </w:p>
    <w:p w14:paraId="784DE533" w14:textId="77777777" w:rsidR="00BA133A" w:rsidRPr="00BA133A" w:rsidRDefault="00BA133A" w:rsidP="00BA133A">
      <w:pPr>
        <w:spacing w:after="240" w:line="240" w:lineRule="auto"/>
        <w:ind w:left="225"/>
        <w:rPr>
          <w:ins w:id="78" w:author="Unknown"/>
          <w:rFonts w:ascii="Segoe UI" w:eastAsia="Times New Roman" w:hAnsi="Segoe UI" w:cs="Segoe UI"/>
          <w:color w:val="24292E"/>
          <w:sz w:val="21"/>
          <w:szCs w:val="21"/>
          <w:bdr w:val="none" w:sz="0" w:space="0" w:color="auto" w:frame="1"/>
          <w:lang w:eastAsia="en-GB"/>
        </w:rPr>
      </w:pPr>
      <w:ins w:id="79" w:author="Unknown">
        <w:r w:rsidRPr="00BA133A">
          <w:rPr>
            <w:rFonts w:ascii="Segoe UI" w:eastAsia="Times New Roman" w:hAnsi="Segoe UI" w:cs="Segoe UI"/>
            <w:b/>
            <w:bCs/>
            <w:color w:val="24292E"/>
            <w:sz w:val="21"/>
            <w:szCs w:val="21"/>
            <w:bdr w:val="none" w:sz="0" w:space="0" w:color="auto" w:frame="1"/>
            <w:lang w:eastAsia="en-GB"/>
          </w:rPr>
          <w:t>There are lots of ways to get involved, depending on the time you have, your skillset, and what you're interested in.</w:t>
        </w:r>
      </w:ins>
    </w:p>
    <w:p w14:paraId="5F5EC206" w14:textId="325B285B" w:rsidR="00BA133A" w:rsidRPr="00BA133A" w:rsidRDefault="00BA133A" w:rsidP="00BA133A">
      <w:pPr>
        <w:spacing w:after="240" w:line="240" w:lineRule="auto"/>
        <w:ind w:left="225"/>
        <w:rPr>
          <w:ins w:id="80" w:author="Unknown"/>
          <w:rFonts w:ascii="Segoe UI" w:eastAsia="Times New Roman" w:hAnsi="Segoe UI" w:cs="Segoe UI"/>
          <w:color w:val="24292E"/>
          <w:sz w:val="21"/>
          <w:szCs w:val="21"/>
          <w:bdr w:val="none" w:sz="0" w:space="0" w:color="auto" w:frame="1"/>
          <w:lang w:eastAsia="en-GB"/>
        </w:rPr>
      </w:pPr>
      <w:commentRangeStart w:id="81"/>
      <w:ins w:id="82" w:author="Unknown">
        <w:r w:rsidRPr="00BA133A">
          <w:rPr>
            <w:rFonts w:ascii="Segoe UI" w:eastAsia="Times New Roman" w:hAnsi="Segoe UI" w:cs="Segoe UI"/>
            <w:color w:val="24292E"/>
            <w:sz w:val="21"/>
            <w:szCs w:val="21"/>
            <w:bdr w:val="none" w:sz="0" w:space="0" w:color="auto" w:frame="1"/>
            <w:lang w:eastAsia="en-GB"/>
          </w:rPr>
          <w:t xml:space="preserve">If you want to take part in something but aren't sure how, we can answer your questions and teach you the skills you need. You can also decide whether you want to be completely anonymous, publicly acknowledged, or something </w:t>
        </w:r>
        <w:commentRangeStart w:id="83"/>
        <w:r w:rsidRPr="00BA133A">
          <w:rPr>
            <w:rFonts w:ascii="Segoe UI" w:eastAsia="Times New Roman" w:hAnsi="Segoe UI" w:cs="Segoe UI"/>
            <w:color w:val="24292E"/>
            <w:sz w:val="21"/>
            <w:szCs w:val="21"/>
            <w:bdr w:val="none" w:sz="0" w:space="0" w:color="auto" w:frame="1"/>
            <w:lang w:eastAsia="en-GB"/>
          </w:rPr>
          <w:t>in</w:t>
        </w:r>
      </w:ins>
      <w:r w:rsidR="00970538">
        <w:rPr>
          <w:rFonts w:ascii="Segoe UI" w:eastAsia="Times New Roman" w:hAnsi="Segoe UI" w:cs="Segoe UI"/>
          <w:color w:val="24292E"/>
          <w:sz w:val="21"/>
          <w:szCs w:val="21"/>
          <w:bdr w:val="none" w:sz="0" w:space="0" w:color="auto" w:frame="1"/>
          <w:lang w:eastAsia="en-GB"/>
        </w:rPr>
        <w:t xml:space="preserve"> </w:t>
      </w:r>
      <w:ins w:id="84" w:author="Unknown">
        <w:r w:rsidRPr="00BA133A">
          <w:rPr>
            <w:rFonts w:ascii="Segoe UI" w:eastAsia="Times New Roman" w:hAnsi="Segoe UI" w:cs="Segoe UI"/>
            <w:color w:val="24292E"/>
            <w:sz w:val="21"/>
            <w:szCs w:val="21"/>
            <w:bdr w:val="none" w:sz="0" w:space="0" w:color="auto" w:frame="1"/>
            <w:lang w:eastAsia="en-GB"/>
          </w:rPr>
          <w:t>between</w:t>
        </w:r>
      </w:ins>
      <w:commentRangeEnd w:id="83"/>
      <w:r w:rsidR="00970538">
        <w:rPr>
          <w:rStyle w:val="CommentReference"/>
        </w:rPr>
        <w:commentReference w:id="83"/>
      </w:r>
      <w:ins w:id="85" w:author="Unknown">
        <w:r w:rsidRPr="00BA133A">
          <w:rPr>
            <w:rFonts w:ascii="Segoe UI" w:eastAsia="Times New Roman" w:hAnsi="Segoe UI" w:cs="Segoe UI"/>
            <w:color w:val="24292E"/>
            <w:sz w:val="21"/>
            <w:szCs w:val="21"/>
            <w:bdr w:val="none" w:sz="0" w:space="0" w:color="auto" w:frame="1"/>
            <w:lang w:eastAsia="en-GB"/>
          </w:rPr>
          <w:t>. Just let us know.</w:t>
        </w:r>
      </w:ins>
      <w:commentRangeEnd w:id="81"/>
      <w:r w:rsidR="00231CF2">
        <w:rPr>
          <w:rStyle w:val="CommentReference"/>
        </w:rPr>
        <w:commentReference w:id="81"/>
      </w:r>
    </w:p>
    <w:p w14:paraId="51463A9E" w14:textId="77777777" w:rsidR="00BA133A" w:rsidRPr="00BA133A" w:rsidRDefault="00BA133A" w:rsidP="00BA133A">
      <w:pPr>
        <w:spacing w:before="360" w:after="240" w:line="240" w:lineRule="auto"/>
        <w:ind w:left="225"/>
        <w:outlineLvl w:val="2"/>
        <w:rPr>
          <w:ins w:id="86" w:author="Unknown"/>
          <w:rFonts w:ascii="Segoe UI" w:eastAsia="Times New Roman" w:hAnsi="Segoe UI" w:cs="Segoe UI"/>
          <w:b/>
          <w:bCs/>
          <w:color w:val="24292E"/>
          <w:sz w:val="26"/>
          <w:szCs w:val="26"/>
          <w:bdr w:val="none" w:sz="0" w:space="0" w:color="auto" w:frame="1"/>
          <w:lang w:eastAsia="en-GB"/>
        </w:rPr>
      </w:pPr>
      <w:ins w:id="87" w:author="Unknown">
        <w:r w:rsidRPr="00BA133A">
          <w:rPr>
            <w:rFonts w:ascii="Segoe UI" w:eastAsia="Times New Roman" w:hAnsi="Segoe UI" w:cs="Segoe UI"/>
            <w:b/>
            <w:bCs/>
            <w:color w:val="24292E"/>
            <w:sz w:val="26"/>
            <w:szCs w:val="26"/>
            <w:bdr w:val="none" w:sz="0" w:space="0" w:color="auto" w:frame="1"/>
            <w:lang w:eastAsia="en-GB"/>
          </w:rPr>
          <w:t>Just curious?</w:t>
        </w:r>
      </w:ins>
    </w:p>
    <w:p w14:paraId="0E43A275" w14:textId="77777777" w:rsidR="00BA133A" w:rsidRPr="00BA133A" w:rsidRDefault="00BA133A" w:rsidP="00BA133A">
      <w:pPr>
        <w:spacing w:after="240" w:line="240" w:lineRule="auto"/>
        <w:ind w:left="225"/>
        <w:rPr>
          <w:ins w:id="88" w:author="Unknown"/>
          <w:rFonts w:ascii="Segoe UI" w:eastAsia="Times New Roman" w:hAnsi="Segoe UI" w:cs="Segoe UI"/>
          <w:color w:val="24292E"/>
          <w:sz w:val="21"/>
          <w:szCs w:val="21"/>
          <w:bdr w:val="none" w:sz="0" w:space="0" w:color="auto" w:frame="1"/>
          <w:lang w:eastAsia="en-GB"/>
        </w:rPr>
      </w:pPr>
      <w:ins w:id="89" w:author="Unknown">
        <w:r w:rsidRPr="00BA133A">
          <w:rPr>
            <w:rFonts w:ascii="Segoe UI" w:eastAsia="Times New Roman" w:hAnsi="Segoe UI" w:cs="Segoe UI"/>
            <w:color w:val="24292E"/>
            <w:sz w:val="21"/>
            <w:szCs w:val="21"/>
            <w:bdr w:val="none" w:sz="0" w:space="0" w:color="auto" w:frame="1"/>
            <w:lang w:eastAsia="en-GB"/>
          </w:rPr>
          <w:t>Take a look around the site! A good place to start is by reading the </w:t>
        </w:r>
        <w:r w:rsidRPr="00BA133A">
          <w:rPr>
            <w:rFonts w:ascii="Segoe UI" w:eastAsia="Times New Roman" w:hAnsi="Segoe UI" w:cs="Segoe UI"/>
            <w:color w:val="24292E"/>
            <w:sz w:val="21"/>
            <w:szCs w:val="21"/>
            <w:bdr w:val="none" w:sz="0" w:space="0" w:color="auto" w:frame="1"/>
            <w:lang w:eastAsia="en-GB"/>
          </w:rPr>
          <w:fldChar w:fldCharType="begin"/>
        </w:r>
        <w:r w:rsidRPr="00BA133A">
          <w:rPr>
            <w:rFonts w:ascii="Segoe UI" w:eastAsia="Times New Roman" w:hAnsi="Segoe UI" w:cs="Segoe UI"/>
            <w:color w:val="24292E"/>
            <w:sz w:val="21"/>
            <w:szCs w:val="21"/>
            <w:bdr w:val="none" w:sz="0" w:space="0" w:color="auto" w:frame="1"/>
            <w:lang w:eastAsia="en-GB"/>
          </w:rPr>
          <w:instrText xml:space="preserve"> HYPERLINK "https://github.com/alan-turing-institute/AutisticaCitizenScience/blob/master/AutisticaCitizenScience/issues" </w:instrText>
        </w:r>
        <w:r w:rsidRPr="00BA133A">
          <w:rPr>
            <w:rFonts w:ascii="Segoe UI" w:eastAsia="Times New Roman" w:hAnsi="Segoe UI" w:cs="Segoe UI"/>
            <w:color w:val="24292E"/>
            <w:sz w:val="21"/>
            <w:szCs w:val="21"/>
            <w:bdr w:val="none" w:sz="0" w:space="0" w:color="auto" w:frame="1"/>
            <w:lang w:eastAsia="en-GB"/>
          </w:rPr>
          <w:fldChar w:fldCharType="separate"/>
        </w:r>
        <w:r w:rsidRPr="00BA133A">
          <w:rPr>
            <w:rFonts w:ascii="Segoe UI" w:eastAsia="Times New Roman" w:hAnsi="Segoe UI" w:cs="Segoe UI"/>
            <w:color w:val="0366D6"/>
            <w:sz w:val="21"/>
            <w:szCs w:val="21"/>
            <w:bdr w:val="none" w:sz="0" w:space="0" w:color="auto" w:frame="1"/>
            <w:lang w:eastAsia="en-GB"/>
          </w:rPr>
          <w:t>issues</w:t>
        </w:r>
        <w:r w:rsidRPr="00BA133A">
          <w:rPr>
            <w:rFonts w:ascii="Segoe UI" w:eastAsia="Times New Roman" w:hAnsi="Segoe UI" w:cs="Segoe UI"/>
            <w:color w:val="24292E"/>
            <w:sz w:val="21"/>
            <w:szCs w:val="21"/>
            <w:bdr w:val="none" w:sz="0" w:space="0" w:color="auto" w:frame="1"/>
            <w:lang w:eastAsia="en-GB"/>
          </w:rPr>
          <w:fldChar w:fldCharType="end"/>
        </w:r>
        <w:r w:rsidRPr="00BA133A">
          <w:rPr>
            <w:rFonts w:ascii="Segoe UI" w:eastAsia="Times New Roman" w:hAnsi="Segoe UI" w:cs="Segoe UI"/>
            <w:color w:val="24292E"/>
            <w:sz w:val="21"/>
            <w:szCs w:val="21"/>
            <w:bdr w:val="none" w:sz="0" w:space="0" w:color="auto" w:frame="1"/>
            <w:lang w:eastAsia="en-GB"/>
          </w:rPr>
          <w:t>. This is the project's to-do list. it will give you a sense of the kinds of things we're working on, and where you can help. For more detail about the project, this video gives a more detailed overview:</w:t>
        </w:r>
      </w:ins>
    </w:p>
    <w:p w14:paraId="53BC1AED" w14:textId="77777777" w:rsidR="00BA133A" w:rsidRPr="00BA133A" w:rsidRDefault="00BA133A" w:rsidP="00BA133A">
      <w:pPr>
        <w:spacing w:after="240" w:line="240" w:lineRule="auto"/>
        <w:ind w:left="225"/>
        <w:rPr>
          <w:ins w:id="90" w:author="Unknown"/>
          <w:rFonts w:ascii="Segoe UI" w:eastAsia="Times New Roman" w:hAnsi="Segoe UI" w:cs="Segoe UI"/>
          <w:color w:val="24292E"/>
          <w:sz w:val="21"/>
          <w:szCs w:val="21"/>
          <w:bdr w:val="none" w:sz="0" w:space="0" w:color="auto" w:frame="1"/>
          <w:lang w:eastAsia="en-GB"/>
        </w:rPr>
      </w:pPr>
      <w:ins w:id="91" w:author="Unknown">
        <w:r w:rsidRPr="00BA133A">
          <w:rPr>
            <w:rFonts w:ascii="Segoe UI" w:eastAsia="Times New Roman" w:hAnsi="Segoe UI" w:cs="Segoe UI"/>
            <w:color w:val="24292E"/>
            <w:sz w:val="21"/>
            <w:szCs w:val="21"/>
            <w:bdr w:val="none" w:sz="0" w:space="0" w:color="auto" w:frame="1"/>
            <w:lang w:eastAsia="en-GB"/>
          </w:rPr>
          <w:t>(/images/KW-CRI-presentation.jpg)](</w:t>
        </w:r>
        <w:r w:rsidRPr="00BA133A">
          <w:rPr>
            <w:rFonts w:ascii="Segoe UI" w:eastAsia="Times New Roman" w:hAnsi="Segoe UI" w:cs="Segoe UI"/>
            <w:color w:val="24292E"/>
            <w:sz w:val="21"/>
            <w:szCs w:val="21"/>
            <w:bdr w:val="none" w:sz="0" w:space="0" w:color="auto" w:frame="1"/>
            <w:lang w:eastAsia="en-GB"/>
          </w:rPr>
          <w:fldChar w:fldCharType="begin"/>
        </w:r>
        <w:r w:rsidRPr="00BA133A">
          <w:rPr>
            <w:rFonts w:ascii="Segoe UI" w:eastAsia="Times New Roman" w:hAnsi="Segoe UI" w:cs="Segoe UI"/>
            <w:color w:val="24292E"/>
            <w:sz w:val="21"/>
            <w:szCs w:val="21"/>
            <w:bdr w:val="none" w:sz="0" w:space="0" w:color="auto" w:frame="1"/>
            <w:lang w:eastAsia="en-GB"/>
          </w:rPr>
          <w:instrText xml:space="preserve"> HYPERLINK "https://youtu.be/Ftsf21Cr4Jk" </w:instrText>
        </w:r>
        <w:r w:rsidRPr="00BA133A">
          <w:rPr>
            <w:rFonts w:ascii="Segoe UI" w:eastAsia="Times New Roman" w:hAnsi="Segoe UI" w:cs="Segoe UI"/>
            <w:color w:val="24292E"/>
            <w:sz w:val="21"/>
            <w:szCs w:val="21"/>
            <w:bdr w:val="none" w:sz="0" w:space="0" w:color="auto" w:frame="1"/>
            <w:lang w:eastAsia="en-GB"/>
          </w:rPr>
          <w:fldChar w:fldCharType="separate"/>
        </w:r>
        <w:r w:rsidRPr="00BA133A">
          <w:rPr>
            <w:rFonts w:ascii="Segoe UI" w:eastAsia="Times New Roman" w:hAnsi="Segoe UI" w:cs="Segoe UI"/>
            <w:color w:val="0366D6"/>
            <w:sz w:val="21"/>
            <w:szCs w:val="21"/>
            <w:bdr w:val="none" w:sz="0" w:space="0" w:color="auto" w:frame="1"/>
            <w:lang w:eastAsia="en-GB"/>
          </w:rPr>
          <w:t>https://youtu.be/Ftsf21Cr4Jk</w:t>
        </w:r>
        <w:r w:rsidRPr="00BA133A">
          <w:rPr>
            <w:rFonts w:ascii="Segoe UI" w:eastAsia="Times New Roman" w:hAnsi="Segoe UI" w:cs="Segoe UI"/>
            <w:color w:val="24292E"/>
            <w:sz w:val="21"/>
            <w:szCs w:val="21"/>
            <w:bdr w:val="none" w:sz="0" w:space="0" w:color="auto" w:frame="1"/>
            <w:lang w:eastAsia="en-GB"/>
          </w:rPr>
          <w:fldChar w:fldCharType="end"/>
        </w:r>
        <w:r w:rsidRPr="00BA133A">
          <w:rPr>
            <w:rFonts w:ascii="Segoe UI" w:eastAsia="Times New Roman" w:hAnsi="Segoe UI" w:cs="Segoe UI"/>
            <w:color w:val="24292E"/>
            <w:sz w:val="21"/>
            <w:szCs w:val="21"/>
            <w:bdr w:val="none" w:sz="0" w:space="0" w:color="auto" w:frame="1"/>
            <w:lang w:eastAsia="en-GB"/>
          </w:rPr>
          <w:t>) </w:t>
        </w:r>
        <w:r w:rsidRPr="00BA133A">
          <w:rPr>
            <w:rFonts w:ascii="Segoe UI" w:eastAsia="Times New Roman" w:hAnsi="Segoe UI" w:cs="Segoe UI"/>
            <w:i/>
            <w:iCs/>
            <w:color w:val="24292E"/>
            <w:sz w:val="21"/>
            <w:szCs w:val="21"/>
            <w:bdr w:val="none" w:sz="0" w:space="0" w:color="auto" w:frame="1"/>
            <w:lang w:eastAsia="en-GB"/>
          </w:rPr>
          <w:t>This video gives a more detailed overview of the citizen science project</w:t>
        </w:r>
      </w:ins>
    </w:p>
    <w:p w14:paraId="7261C751" w14:textId="77777777" w:rsidR="00BA133A" w:rsidRPr="00BA133A" w:rsidRDefault="00BA133A" w:rsidP="00BA133A">
      <w:pPr>
        <w:spacing w:before="360" w:after="240" w:line="240" w:lineRule="auto"/>
        <w:ind w:left="225"/>
        <w:outlineLvl w:val="2"/>
        <w:rPr>
          <w:ins w:id="92" w:author="Unknown"/>
          <w:rFonts w:ascii="Segoe UI" w:eastAsia="Times New Roman" w:hAnsi="Segoe UI" w:cs="Segoe UI"/>
          <w:b/>
          <w:bCs/>
          <w:color w:val="24292E"/>
          <w:sz w:val="26"/>
          <w:szCs w:val="26"/>
          <w:bdr w:val="none" w:sz="0" w:space="0" w:color="auto" w:frame="1"/>
          <w:lang w:eastAsia="en-GB"/>
        </w:rPr>
      </w:pPr>
      <w:ins w:id="93" w:author="Unknown">
        <w:r w:rsidRPr="00BA133A">
          <w:rPr>
            <w:rFonts w:ascii="Segoe UI" w:eastAsia="Times New Roman" w:hAnsi="Segoe UI" w:cs="Segoe UI"/>
            <w:b/>
            <w:bCs/>
            <w:color w:val="24292E"/>
            <w:sz w:val="26"/>
            <w:szCs w:val="26"/>
            <w:bdr w:val="none" w:sz="0" w:space="0" w:color="auto" w:frame="1"/>
            <w:lang w:eastAsia="en-GB"/>
          </w:rPr>
          <w:t>Want to tell us something?</w:t>
        </w:r>
      </w:ins>
    </w:p>
    <w:p w14:paraId="2C286ABC" w14:textId="77777777" w:rsidR="00BA133A" w:rsidRPr="00BA133A" w:rsidRDefault="00BA133A" w:rsidP="00BA133A">
      <w:pPr>
        <w:spacing w:after="240" w:line="240" w:lineRule="auto"/>
        <w:ind w:left="225"/>
        <w:rPr>
          <w:ins w:id="94" w:author="Unknown"/>
          <w:rFonts w:ascii="Segoe UI" w:eastAsia="Times New Roman" w:hAnsi="Segoe UI" w:cs="Segoe UI"/>
          <w:color w:val="24292E"/>
          <w:sz w:val="21"/>
          <w:szCs w:val="21"/>
          <w:bdr w:val="none" w:sz="0" w:space="0" w:color="auto" w:frame="1"/>
          <w:lang w:eastAsia="en-GB"/>
        </w:rPr>
      </w:pPr>
      <w:ins w:id="95" w:author="Unknown">
        <w:r w:rsidRPr="00BA133A">
          <w:rPr>
            <w:rFonts w:ascii="Segoe UI" w:eastAsia="Times New Roman" w:hAnsi="Segoe UI" w:cs="Segoe UI"/>
            <w:color w:val="24292E"/>
            <w:sz w:val="21"/>
            <w:szCs w:val="21"/>
            <w:bdr w:val="none" w:sz="0" w:space="0" w:color="auto" w:frame="1"/>
            <w:lang w:eastAsia="en-GB"/>
          </w:rPr>
          <w:lastRenderedPageBreak/>
          <w:t>If you want to tell us something, the best way is to fill in our online [form]. This is just a box where you can tell us anything which matters to you about the project. There really are no limits! For example, you could write in the box:</w:t>
        </w:r>
      </w:ins>
    </w:p>
    <w:p w14:paraId="25936EF6" w14:textId="77777777" w:rsidR="00BA133A" w:rsidRPr="00BA133A" w:rsidRDefault="00BA133A" w:rsidP="00BA133A">
      <w:pPr>
        <w:numPr>
          <w:ilvl w:val="0"/>
          <w:numId w:val="25"/>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An idea for the tool we make</w:t>
      </w:r>
    </w:p>
    <w:p w14:paraId="2414A3D8" w14:textId="77777777" w:rsidR="00BA133A" w:rsidRPr="00BA133A" w:rsidRDefault="00BA133A" w:rsidP="00BA133A">
      <w:pPr>
        <w:numPr>
          <w:ilvl w:val="0"/>
          <w:numId w:val="25"/>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Something you like</w:t>
      </w:r>
    </w:p>
    <w:p w14:paraId="46DE4C17" w14:textId="77777777" w:rsidR="00BA133A" w:rsidRPr="00BA133A" w:rsidRDefault="00BA133A" w:rsidP="00BA133A">
      <w:pPr>
        <w:numPr>
          <w:ilvl w:val="0"/>
          <w:numId w:val="25"/>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Something you don't like</w:t>
      </w:r>
    </w:p>
    <w:p w14:paraId="5919F827" w14:textId="77777777" w:rsidR="00BA133A" w:rsidRPr="00BA133A" w:rsidRDefault="00BA133A" w:rsidP="00BA133A">
      <w:pPr>
        <w:numPr>
          <w:ilvl w:val="0"/>
          <w:numId w:val="25"/>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A concern</w:t>
      </w:r>
    </w:p>
    <w:p w14:paraId="5451DC4A" w14:textId="77777777" w:rsidR="00BA133A" w:rsidRPr="00BA133A" w:rsidRDefault="00BA133A" w:rsidP="00BA133A">
      <w:pPr>
        <w:numPr>
          <w:ilvl w:val="0"/>
          <w:numId w:val="25"/>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A suggested improvement</w:t>
      </w:r>
    </w:p>
    <w:p w14:paraId="637CE0D7" w14:textId="77777777" w:rsidR="00BA133A" w:rsidRPr="00BA133A" w:rsidRDefault="00BA133A" w:rsidP="00BA133A">
      <w:pPr>
        <w:numPr>
          <w:ilvl w:val="0"/>
          <w:numId w:val="25"/>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Something you want the project to help with</w:t>
      </w:r>
    </w:p>
    <w:p w14:paraId="48CA8FC4" w14:textId="77777777" w:rsidR="00BA133A" w:rsidRPr="00BA133A" w:rsidRDefault="00BA133A" w:rsidP="00BA133A">
      <w:pPr>
        <w:numPr>
          <w:ilvl w:val="0"/>
          <w:numId w:val="25"/>
        </w:numPr>
        <w:spacing w:after="0"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Anything else!</w:t>
      </w:r>
    </w:p>
    <w:p w14:paraId="1DFA2F1E" w14:textId="77777777" w:rsidR="00BA133A" w:rsidRPr="00BA133A" w:rsidRDefault="00BA133A" w:rsidP="00BA133A">
      <w:pPr>
        <w:spacing w:after="240" w:line="240" w:lineRule="auto"/>
        <w:ind w:left="225"/>
        <w:rPr>
          <w:ins w:id="96" w:author="Unknown"/>
          <w:rFonts w:ascii="Segoe UI" w:eastAsia="Times New Roman" w:hAnsi="Segoe UI" w:cs="Segoe UI"/>
          <w:color w:val="24292E"/>
          <w:sz w:val="21"/>
          <w:szCs w:val="21"/>
          <w:bdr w:val="none" w:sz="0" w:space="0" w:color="auto" w:frame="1"/>
          <w:lang w:eastAsia="en-GB"/>
        </w:rPr>
      </w:pPr>
      <w:ins w:id="97" w:author="Unknown">
        <w:r w:rsidRPr="00BA133A">
          <w:rPr>
            <w:rFonts w:ascii="Segoe UI" w:eastAsia="Times New Roman" w:hAnsi="Segoe UI" w:cs="Segoe UI"/>
            <w:color w:val="24292E"/>
            <w:sz w:val="21"/>
            <w:szCs w:val="21"/>
            <w:bdr w:val="none" w:sz="0" w:space="0" w:color="auto" w:frame="1"/>
            <w:lang w:eastAsia="en-GB"/>
          </w:rPr>
          <w:t>What you write in the box will be published on this site, but we will take out information which might make you identifiable first.</w:t>
        </w:r>
      </w:ins>
    </w:p>
    <w:p w14:paraId="21EE4E5E" w14:textId="77777777" w:rsidR="00BA133A" w:rsidRPr="00BA133A" w:rsidRDefault="00BA133A" w:rsidP="00BA133A">
      <w:pPr>
        <w:spacing w:after="240" w:line="240" w:lineRule="auto"/>
        <w:ind w:left="225"/>
        <w:rPr>
          <w:ins w:id="98" w:author="Unknown"/>
          <w:rFonts w:ascii="Segoe UI" w:eastAsia="Times New Roman" w:hAnsi="Segoe UI" w:cs="Segoe UI"/>
          <w:color w:val="24292E"/>
          <w:sz w:val="21"/>
          <w:szCs w:val="21"/>
          <w:bdr w:val="none" w:sz="0" w:space="0" w:color="auto" w:frame="1"/>
          <w:lang w:eastAsia="en-GB"/>
        </w:rPr>
      </w:pPr>
      <w:ins w:id="99" w:author="Unknown">
        <w:r w:rsidRPr="00BA133A">
          <w:rPr>
            <w:rFonts w:ascii="Segoe UI" w:eastAsia="Times New Roman" w:hAnsi="Segoe UI" w:cs="Segoe UI"/>
            <w:color w:val="24292E"/>
            <w:sz w:val="21"/>
            <w:szCs w:val="21"/>
            <w:bdr w:val="none" w:sz="0" w:space="0" w:color="auto" w:frame="1"/>
            <w:lang w:eastAsia="en-GB"/>
          </w:rPr>
          <w:t>You can see what other community members have written in the </w:t>
        </w:r>
        <w:r w:rsidRPr="00BA133A">
          <w:rPr>
            <w:rFonts w:ascii="Segoe UI" w:eastAsia="Times New Roman" w:hAnsi="Segoe UI" w:cs="Segoe UI"/>
            <w:color w:val="24292E"/>
            <w:sz w:val="21"/>
            <w:szCs w:val="21"/>
            <w:bdr w:val="none" w:sz="0" w:space="0" w:color="auto" w:frame="1"/>
            <w:lang w:eastAsia="en-GB"/>
          </w:rPr>
          <w:fldChar w:fldCharType="begin"/>
        </w:r>
        <w:r w:rsidRPr="00BA133A">
          <w:rPr>
            <w:rFonts w:ascii="Segoe UI" w:eastAsia="Times New Roman" w:hAnsi="Segoe UI" w:cs="Segoe UI"/>
            <w:color w:val="24292E"/>
            <w:sz w:val="21"/>
            <w:szCs w:val="21"/>
            <w:bdr w:val="none" w:sz="0" w:space="0" w:color="auto" w:frame="1"/>
            <w:lang w:eastAsia="en-GB"/>
          </w:rPr>
          <w:instrText xml:space="preserve"> HYPERLINK "https://github.com/alan-turing-institute/AutisticaCitizenScience/blob/master/community-recommendations" </w:instrText>
        </w:r>
        <w:r w:rsidRPr="00BA133A">
          <w:rPr>
            <w:rFonts w:ascii="Segoe UI" w:eastAsia="Times New Roman" w:hAnsi="Segoe UI" w:cs="Segoe UI"/>
            <w:color w:val="24292E"/>
            <w:sz w:val="21"/>
            <w:szCs w:val="21"/>
            <w:bdr w:val="none" w:sz="0" w:space="0" w:color="auto" w:frame="1"/>
            <w:lang w:eastAsia="en-GB"/>
          </w:rPr>
          <w:fldChar w:fldCharType="separate"/>
        </w:r>
        <w:r w:rsidRPr="00BA133A">
          <w:rPr>
            <w:rFonts w:ascii="Segoe UI" w:eastAsia="Times New Roman" w:hAnsi="Segoe UI" w:cs="Segoe UI"/>
            <w:color w:val="0366D6"/>
            <w:sz w:val="21"/>
            <w:szCs w:val="21"/>
            <w:bdr w:val="none" w:sz="0" w:space="0" w:color="auto" w:frame="1"/>
            <w:lang w:eastAsia="en-GB"/>
          </w:rPr>
          <w:t>community recommendations folder</w:t>
        </w:r>
        <w:r w:rsidRPr="00BA133A">
          <w:rPr>
            <w:rFonts w:ascii="Segoe UI" w:eastAsia="Times New Roman" w:hAnsi="Segoe UI" w:cs="Segoe UI"/>
            <w:color w:val="24292E"/>
            <w:sz w:val="21"/>
            <w:szCs w:val="21"/>
            <w:bdr w:val="none" w:sz="0" w:space="0" w:color="auto" w:frame="1"/>
            <w:lang w:eastAsia="en-GB"/>
          </w:rPr>
          <w:fldChar w:fldCharType="end"/>
        </w:r>
      </w:ins>
    </w:p>
    <w:p w14:paraId="4E413607" w14:textId="77777777" w:rsidR="00BA133A" w:rsidRPr="00BA133A" w:rsidRDefault="00BA133A" w:rsidP="00BA133A">
      <w:pPr>
        <w:spacing w:before="360" w:after="240" w:line="240" w:lineRule="auto"/>
        <w:ind w:left="225"/>
        <w:outlineLvl w:val="2"/>
        <w:rPr>
          <w:ins w:id="100" w:author="Unknown"/>
          <w:rFonts w:ascii="Segoe UI" w:eastAsia="Times New Roman" w:hAnsi="Segoe UI" w:cs="Segoe UI"/>
          <w:b/>
          <w:bCs/>
          <w:color w:val="24292E"/>
          <w:sz w:val="26"/>
          <w:szCs w:val="26"/>
          <w:bdr w:val="none" w:sz="0" w:space="0" w:color="auto" w:frame="1"/>
          <w:lang w:eastAsia="en-GB"/>
        </w:rPr>
      </w:pPr>
      <w:ins w:id="101" w:author="Unknown">
        <w:r w:rsidRPr="00BA133A">
          <w:rPr>
            <w:rFonts w:ascii="Segoe UI" w:eastAsia="Times New Roman" w:hAnsi="Segoe UI" w:cs="Segoe UI"/>
            <w:b/>
            <w:bCs/>
            <w:color w:val="24292E"/>
            <w:sz w:val="26"/>
            <w:szCs w:val="26"/>
            <w:bdr w:val="none" w:sz="0" w:space="0" w:color="auto" w:frame="1"/>
            <w:lang w:eastAsia="en-GB"/>
          </w:rPr>
          <w:t>Want to help build the tool?</w:t>
        </w:r>
      </w:ins>
    </w:p>
    <w:p w14:paraId="36C28821" w14:textId="77777777" w:rsidR="00BA133A" w:rsidRPr="00BA133A" w:rsidRDefault="00BA133A" w:rsidP="00BA133A">
      <w:pPr>
        <w:spacing w:after="240" w:line="240" w:lineRule="auto"/>
        <w:ind w:left="225"/>
        <w:rPr>
          <w:ins w:id="102" w:author="Unknown"/>
          <w:rFonts w:ascii="Segoe UI" w:eastAsia="Times New Roman" w:hAnsi="Segoe UI" w:cs="Segoe UI"/>
          <w:color w:val="24292E"/>
          <w:sz w:val="21"/>
          <w:szCs w:val="21"/>
          <w:bdr w:val="none" w:sz="0" w:space="0" w:color="auto" w:frame="1"/>
          <w:lang w:eastAsia="en-GB"/>
        </w:rPr>
      </w:pPr>
      <w:ins w:id="103" w:author="Unknown">
        <w:r w:rsidRPr="00BA133A">
          <w:rPr>
            <w:rFonts w:ascii="Segoe UI" w:eastAsia="Times New Roman" w:hAnsi="Segoe UI" w:cs="Segoe UI"/>
            <w:color w:val="24292E"/>
            <w:sz w:val="21"/>
            <w:szCs w:val="21"/>
            <w:bdr w:val="none" w:sz="0" w:space="0" w:color="auto" w:frame="1"/>
            <w:lang w:eastAsia="en-GB"/>
          </w:rPr>
          <w:t>There are lots of ways to help us build the tool.</w:t>
        </w:r>
      </w:ins>
    </w:p>
    <w:p w14:paraId="5FED2ECE" w14:textId="77777777" w:rsidR="00BA133A" w:rsidRPr="00BA133A" w:rsidRDefault="00BA133A" w:rsidP="00BA133A">
      <w:pPr>
        <w:spacing w:after="240" w:line="240" w:lineRule="auto"/>
        <w:ind w:left="225"/>
        <w:rPr>
          <w:ins w:id="104" w:author="Unknown"/>
          <w:rFonts w:ascii="Segoe UI" w:eastAsia="Times New Roman" w:hAnsi="Segoe UI" w:cs="Segoe UI"/>
          <w:color w:val="24292E"/>
          <w:sz w:val="21"/>
          <w:szCs w:val="21"/>
          <w:bdr w:val="none" w:sz="0" w:space="0" w:color="auto" w:frame="1"/>
          <w:lang w:eastAsia="en-GB"/>
        </w:rPr>
      </w:pPr>
      <w:ins w:id="105" w:author="Unknown">
        <w:r w:rsidRPr="00BA133A">
          <w:rPr>
            <w:rFonts w:ascii="Segoe UI" w:eastAsia="Times New Roman" w:hAnsi="Segoe UI" w:cs="Segoe UI"/>
            <w:color w:val="24292E"/>
            <w:sz w:val="21"/>
            <w:szCs w:val="21"/>
            <w:bdr w:val="none" w:sz="0" w:space="0" w:color="auto" w:frame="1"/>
            <w:lang w:eastAsia="en-GB"/>
          </w:rPr>
          <w:t>You don't need to be a coder to help. Give us feedback on our designs! Every 15 days a new video is published showing the work we've done. Watch the videos and tell us what you think:</w:t>
        </w:r>
      </w:ins>
    </w:p>
    <w:p w14:paraId="2929865B" w14:textId="77777777" w:rsidR="00BA133A" w:rsidRPr="00BA133A" w:rsidRDefault="002F40FC" w:rsidP="00BA133A">
      <w:pPr>
        <w:numPr>
          <w:ilvl w:val="0"/>
          <w:numId w:val="26"/>
        </w:numPr>
        <w:spacing w:after="0" w:line="240" w:lineRule="auto"/>
        <w:ind w:left="945"/>
        <w:rPr>
          <w:rFonts w:ascii="Segoe UI" w:eastAsia="Times New Roman" w:hAnsi="Segoe UI" w:cs="Segoe UI"/>
          <w:color w:val="24292E"/>
          <w:sz w:val="21"/>
          <w:szCs w:val="21"/>
          <w:lang w:eastAsia="en-GB"/>
        </w:rPr>
      </w:pPr>
      <w:hyperlink r:id="rId26" w:history="1">
        <w:r w:rsidR="00BA133A" w:rsidRPr="00BA133A">
          <w:rPr>
            <w:rFonts w:ascii="Segoe UI" w:eastAsia="Times New Roman" w:hAnsi="Segoe UI" w:cs="Segoe UI"/>
            <w:color w:val="0366D6"/>
            <w:sz w:val="21"/>
            <w:szCs w:val="21"/>
            <w:lang w:eastAsia="en-GB"/>
          </w:rPr>
          <w:t>Sprint 1 video</w:t>
        </w:r>
      </w:hyperlink>
    </w:p>
    <w:p w14:paraId="39140BA7" w14:textId="77777777" w:rsidR="00BA133A" w:rsidRPr="00BA133A" w:rsidRDefault="002F40FC" w:rsidP="00BA133A">
      <w:pPr>
        <w:numPr>
          <w:ilvl w:val="0"/>
          <w:numId w:val="26"/>
        </w:numPr>
        <w:spacing w:after="0" w:line="240" w:lineRule="auto"/>
        <w:ind w:left="945"/>
        <w:rPr>
          <w:rFonts w:ascii="Segoe UI" w:eastAsia="Times New Roman" w:hAnsi="Segoe UI" w:cs="Segoe UI"/>
          <w:color w:val="24292E"/>
          <w:sz w:val="21"/>
          <w:szCs w:val="21"/>
          <w:lang w:eastAsia="en-GB"/>
        </w:rPr>
      </w:pPr>
      <w:hyperlink r:id="rId27" w:history="1">
        <w:r w:rsidR="00BA133A" w:rsidRPr="00BA133A">
          <w:rPr>
            <w:rFonts w:ascii="Segoe UI" w:eastAsia="Times New Roman" w:hAnsi="Segoe UI" w:cs="Segoe UI"/>
            <w:color w:val="0366D6"/>
            <w:sz w:val="21"/>
            <w:szCs w:val="21"/>
            <w:lang w:eastAsia="en-GB"/>
          </w:rPr>
          <w:t>Sprint 2 video</w:t>
        </w:r>
      </w:hyperlink>
    </w:p>
    <w:p w14:paraId="510FE128" w14:textId="77777777" w:rsidR="00BA133A" w:rsidRPr="00BA133A" w:rsidRDefault="002F40FC" w:rsidP="00BA133A">
      <w:pPr>
        <w:numPr>
          <w:ilvl w:val="0"/>
          <w:numId w:val="26"/>
        </w:numPr>
        <w:spacing w:after="0" w:line="240" w:lineRule="auto"/>
        <w:ind w:left="945"/>
        <w:rPr>
          <w:rFonts w:ascii="Segoe UI" w:eastAsia="Times New Roman" w:hAnsi="Segoe UI" w:cs="Segoe UI"/>
          <w:color w:val="24292E"/>
          <w:sz w:val="21"/>
          <w:szCs w:val="21"/>
          <w:lang w:eastAsia="en-GB"/>
        </w:rPr>
      </w:pPr>
      <w:hyperlink r:id="rId28" w:history="1">
        <w:r w:rsidR="00BA133A" w:rsidRPr="00BA133A">
          <w:rPr>
            <w:rFonts w:ascii="Segoe UI" w:eastAsia="Times New Roman" w:hAnsi="Segoe UI" w:cs="Segoe UI"/>
            <w:color w:val="0366D6"/>
            <w:sz w:val="21"/>
            <w:szCs w:val="21"/>
            <w:lang w:eastAsia="en-GB"/>
          </w:rPr>
          <w:t>Sprint 3 video</w:t>
        </w:r>
      </w:hyperlink>
    </w:p>
    <w:p w14:paraId="693D8D0D" w14:textId="77777777" w:rsidR="00BA133A" w:rsidRPr="00BA133A" w:rsidRDefault="00BA133A" w:rsidP="00BA133A">
      <w:pPr>
        <w:spacing w:after="240" w:line="240" w:lineRule="auto"/>
        <w:ind w:left="225"/>
        <w:rPr>
          <w:ins w:id="106" w:author="Unknown"/>
          <w:rFonts w:ascii="Segoe UI" w:eastAsia="Times New Roman" w:hAnsi="Segoe UI" w:cs="Segoe UI"/>
          <w:color w:val="24292E"/>
          <w:sz w:val="21"/>
          <w:szCs w:val="21"/>
          <w:bdr w:val="none" w:sz="0" w:space="0" w:color="auto" w:frame="1"/>
          <w:lang w:eastAsia="en-GB"/>
        </w:rPr>
      </w:pPr>
      <w:commentRangeStart w:id="107"/>
      <w:ins w:id="108" w:author="Unknown">
        <w:r w:rsidRPr="00BA133A">
          <w:rPr>
            <w:rFonts w:ascii="Segoe UI" w:eastAsia="Times New Roman" w:hAnsi="Segoe UI" w:cs="Segoe UI"/>
            <w:color w:val="24292E"/>
            <w:sz w:val="21"/>
            <w:szCs w:val="21"/>
            <w:bdr w:val="none" w:sz="0" w:space="0" w:color="auto" w:frame="1"/>
            <w:lang w:eastAsia="en-GB"/>
          </w:rPr>
          <w:t>If you do have coding skills or are looking to learn some, you can help by addressing issues, reviewing pull requests, and answering questions on the project's </w:t>
        </w:r>
        <w:r w:rsidRPr="00BA133A">
          <w:rPr>
            <w:rFonts w:ascii="Segoe UI" w:eastAsia="Times New Roman" w:hAnsi="Segoe UI" w:cs="Segoe UI"/>
            <w:color w:val="24292E"/>
            <w:sz w:val="21"/>
            <w:szCs w:val="21"/>
            <w:bdr w:val="none" w:sz="0" w:space="0" w:color="auto" w:frame="1"/>
            <w:lang w:eastAsia="en-GB"/>
          </w:rPr>
          <w:fldChar w:fldCharType="begin"/>
        </w:r>
        <w:r w:rsidRPr="00BA133A">
          <w:rPr>
            <w:rFonts w:ascii="Segoe UI" w:eastAsia="Times New Roman" w:hAnsi="Segoe UI" w:cs="Segoe UI"/>
            <w:color w:val="24292E"/>
            <w:sz w:val="21"/>
            <w:szCs w:val="21"/>
            <w:bdr w:val="none" w:sz="0" w:space="0" w:color="auto" w:frame="1"/>
            <w:lang w:eastAsia="en-GB"/>
          </w:rPr>
          <w:instrText xml:space="preserve"> HYPERLINK "https://github.com/alan-turing-institute/AutisticaCitizenScience" </w:instrText>
        </w:r>
        <w:r w:rsidRPr="00BA133A">
          <w:rPr>
            <w:rFonts w:ascii="Segoe UI" w:eastAsia="Times New Roman" w:hAnsi="Segoe UI" w:cs="Segoe UI"/>
            <w:color w:val="24292E"/>
            <w:sz w:val="21"/>
            <w:szCs w:val="21"/>
            <w:bdr w:val="none" w:sz="0" w:space="0" w:color="auto" w:frame="1"/>
            <w:lang w:eastAsia="en-GB"/>
          </w:rPr>
          <w:fldChar w:fldCharType="separate"/>
        </w:r>
        <w:r w:rsidRPr="00BA133A">
          <w:rPr>
            <w:rFonts w:ascii="Segoe UI" w:eastAsia="Times New Roman" w:hAnsi="Segoe UI" w:cs="Segoe UI"/>
            <w:color w:val="0366D6"/>
            <w:sz w:val="21"/>
            <w:szCs w:val="21"/>
            <w:bdr w:val="none" w:sz="0" w:space="0" w:color="auto" w:frame="1"/>
            <w:lang w:eastAsia="en-GB"/>
          </w:rPr>
          <w:t>GitHub repository</w:t>
        </w:r>
        <w:r w:rsidRPr="00BA133A">
          <w:rPr>
            <w:rFonts w:ascii="Segoe UI" w:eastAsia="Times New Roman" w:hAnsi="Segoe UI" w:cs="Segoe UI"/>
            <w:color w:val="24292E"/>
            <w:sz w:val="21"/>
            <w:szCs w:val="21"/>
            <w:bdr w:val="none" w:sz="0" w:space="0" w:color="auto" w:frame="1"/>
            <w:lang w:eastAsia="en-GB"/>
          </w:rPr>
          <w:fldChar w:fldCharType="end"/>
        </w:r>
        <w:r w:rsidRPr="00BA133A">
          <w:rPr>
            <w:rFonts w:ascii="Segoe UI" w:eastAsia="Times New Roman" w:hAnsi="Segoe UI" w:cs="Segoe UI"/>
            <w:color w:val="24292E"/>
            <w:sz w:val="21"/>
            <w:szCs w:val="21"/>
            <w:bdr w:val="none" w:sz="0" w:space="0" w:color="auto" w:frame="1"/>
            <w:lang w:eastAsia="en-GB"/>
          </w:rPr>
          <w:t>.</w:t>
        </w:r>
      </w:ins>
      <w:commentRangeEnd w:id="107"/>
      <w:r w:rsidR="00231CF2">
        <w:rPr>
          <w:rStyle w:val="CommentReference"/>
        </w:rPr>
        <w:commentReference w:id="107"/>
      </w:r>
    </w:p>
    <w:p w14:paraId="79591D89" w14:textId="77777777" w:rsidR="00BA133A" w:rsidRPr="00BA133A" w:rsidRDefault="00BA133A" w:rsidP="00BA133A">
      <w:pPr>
        <w:spacing w:before="360" w:after="240" w:line="240" w:lineRule="auto"/>
        <w:ind w:left="225"/>
        <w:outlineLvl w:val="2"/>
        <w:rPr>
          <w:ins w:id="109" w:author="Unknown"/>
          <w:rFonts w:ascii="Segoe UI" w:eastAsia="Times New Roman" w:hAnsi="Segoe UI" w:cs="Segoe UI"/>
          <w:b/>
          <w:bCs/>
          <w:color w:val="24292E"/>
          <w:sz w:val="26"/>
          <w:szCs w:val="26"/>
          <w:bdr w:val="none" w:sz="0" w:space="0" w:color="auto" w:frame="1"/>
          <w:lang w:eastAsia="en-GB"/>
        </w:rPr>
      </w:pPr>
      <w:ins w:id="110" w:author="Unknown">
        <w:r w:rsidRPr="00BA133A">
          <w:rPr>
            <w:rFonts w:ascii="Segoe UI" w:eastAsia="Times New Roman" w:hAnsi="Segoe UI" w:cs="Segoe UI"/>
            <w:b/>
            <w:bCs/>
            <w:color w:val="24292E"/>
            <w:sz w:val="26"/>
            <w:szCs w:val="26"/>
            <w:bdr w:val="none" w:sz="0" w:space="0" w:color="auto" w:frame="1"/>
            <w:lang w:eastAsia="en-GB"/>
          </w:rPr>
          <w:t>Want to help manage the project?</w:t>
        </w:r>
      </w:ins>
    </w:p>
    <w:p w14:paraId="6ACF0D99" w14:textId="77777777" w:rsidR="00BA133A" w:rsidRPr="00BA133A" w:rsidRDefault="00BA133A" w:rsidP="00BA133A">
      <w:pPr>
        <w:spacing w:after="240" w:line="240" w:lineRule="auto"/>
        <w:ind w:left="225"/>
        <w:rPr>
          <w:ins w:id="111" w:author="Unknown"/>
          <w:rFonts w:ascii="Segoe UI" w:eastAsia="Times New Roman" w:hAnsi="Segoe UI" w:cs="Segoe UI"/>
          <w:color w:val="24292E"/>
          <w:sz w:val="21"/>
          <w:szCs w:val="21"/>
          <w:bdr w:val="none" w:sz="0" w:space="0" w:color="auto" w:frame="1"/>
          <w:lang w:eastAsia="en-GB"/>
        </w:rPr>
      </w:pPr>
      <w:ins w:id="112" w:author="Unknown">
        <w:r w:rsidRPr="00BA133A">
          <w:rPr>
            <w:rFonts w:ascii="Segoe UI" w:eastAsia="Times New Roman" w:hAnsi="Segoe UI" w:cs="Segoe UI"/>
            <w:color w:val="24292E"/>
            <w:sz w:val="21"/>
            <w:szCs w:val="21"/>
            <w:bdr w:val="none" w:sz="0" w:space="0" w:color="auto" w:frame="1"/>
            <w:lang w:eastAsia="en-GB"/>
          </w:rPr>
          <w:t>We also seek input for how we run the project and how we document it. If there's something you'd like us to do or groups you feel we should engage with please provide let us know.</w:t>
        </w:r>
      </w:ins>
    </w:p>
    <w:p w14:paraId="2449981A" w14:textId="77777777" w:rsidR="00BA133A" w:rsidRPr="00BA133A" w:rsidRDefault="00BA133A" w:rsidP="00BA133A">
      <w:pPr>
        <w:spacing w:after="240"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Please start by reading the </w:t>
      </w:r>
      <w:hyperlink r:id="rId29" w:history="1">
        <w:r w:rsidRPr="00BA133A">
          <w:rPr>
            <w:rFonts w:ascii="Segoe UI" w:eastAsia="Times New Roman" w:hAnsi="Segoe UI" w:cs="Segoe UI"/>
            <w:color w:val="0366D6"/>
            <w:sz w:val="21"/>
            <w:szCs w:val="21"/>
            <w:lang w:eastAsia="en-GB"/>
          </w:rPr>
          <w:t>participant information sheet</w:t>
        </w:r>
      </w:hyperlink>
      <w:r w:rsidRPr="00BA133A">
        <w:rPr>
          <w:rFonts w:ascii="Segoe UI" w:eastAsia="Times New Roman" w:hAnsi="Segoe UI" w:cs="Segoe UI"/>
          <w:color w:val="24292E"/>
          <w:sz w:val="21"/>
          <w:szCs w:val="21"/>
          <w:lang w:eastAsia="en-GB"/>
        </w:rPr>
        <w:t>.</w:t>
      </w:r>
    </w:p>
    <w:p w14:paraId="365CD81D" w14:textId="77777777" w:rsidR="00BA133A" w:rsidRPr="00BA133A" w:rsidRDefault="00BA133A" w:rsidP="00BA133A">
      <w:pPr>
        <w:numPr>
          <w:ilvl w:val="0"/>
          <w:numId w:val="27"/>
        </w:numPr>
        <w:spacing w:before="100" w:beforeAutospacing="1" w:after="100" w:afterAutospacing="1" w:line="240" w:lineRule="auto"/>
        <w:ind w:left="225"/>
        <w:rPr>
          <w:rFonts w:ascii="Segoe UI" w:eastAsia="Times New Roman" w:hAnsi="Segoe UI" w:cs="Segoe UI"/>
          <w:color w:val="24292E"/>
          <w:sz w:val="21"/>
          <w:szCs w:val="21"/>
          <w:lang w:eastAsia="en-GB"/>
        </w:rPr>
      </w:pPr>
      <w:commentRangeStart w:id="113"/>
      <w:r w:rsidRPr="00BA133A">
        <w:rPr>
          <w:rFonts w:ascii="Segoe UI" w:eastAsia="Times New Roman" w:hAnsi="Segoe UI" w:cs="Segoe UI"/>
          <w:color w:val="24292E"/>
          <w:sz w:val="21"/>
          <w:szCs w:val="21"/>
          <w:lang w:eastAsia="en-GB"/>
        </w:rPr>
        <w:t>You can anonymously, publicly share your suggestions via the "always open" google form: </w:t>
      </w:r>
      <w:hyperlink r:id="rId30" w:history="1">
        <w:r w:rsidRPr="00BA133A">
          <w:rPr>
            <w:rFonts w:ascii="Segoe UI" w:eastAsia="Times New Roman" w:hAnsi="Segoe UI" w:cs="Segoe UI"/>
            <w:color w:val="0366D6"/>
            <w:sz w:val="21"/>
            <w:szCs w:val="21"/>
            <w:lang w:eastAsia="en-GB"/>
          </w:rPr>
          <w:t>https://bit.ly/AutisticaTuringCitSciForm</w:t>
        </w:r>
      </w:hyperlink>
      <w:r w:rsidRPr="00BA133A">
        <w:rPr>
          <w:rFonts w:ascii="Segoe UI" w:eastAsia="Times New Roman" w:hAnsi="Segoe UI" w:cs="Segoe UI"/>
          <w:color w:val="24292E"/>
          <w:sz w:val="21"/>
          <w:szCs w:val="21"/>
          <w:lang w:eastAsia="en-GB"/>
        </w:rPr>
        <w:t>.</w:t>
      </w:r>
    </w:p>
    <w:p w14:paraId="22DBB2FE" w14:textId="77777777" w:rsidR="00BA133A" w:rsidRPr="00BA133A" w:rsidRDefault="00BA133A" w:rsidP="00BA133A">
      <w:pPr>
        <w:numPr>
          <w:ilvl w:val="0"/>
          <w:numId w:val="27"/>
        </w:numPr>
        <w:spacing w:before="60" w:after="100" w:afterAutospacing="1"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Come and say hello in our </w:t>
      </w:r>
      <w:hyperlink r:id="rId31" w:history="1">
        <w:r w:rsidRPr="00BA133A">
          <w:rPr>
            <w:rFonts w:ascii="Segoe UI" w:eastAsia="Times New Roman" w:hAnsi="Segoe UI" w:cs="Segoe UI"/>
            <w:color w:val="0366D6"/>
            <w:sz w:val="21"/>
            <w:szCs w:val="21"/>
            <w:lang w:eastAsia="en-GB"/>
          </w:rPr>
          <w:t>gitter channel</w:t>
        </w:r>
      </w:hyperlink>
      <w:r w:rsidRPr="00BA133A">
        <w:rPr>
          <w:rFonts w:ascii="Segoe UI" w:eastAsia="Times New Roman" w:hAnsi="Segoe UI" w:cs="Segoe UI"/>
          <w:color w:val="24292E"/>
          <w:sz w:val="21"/>
          <w:szCs w:val="21"/>
          <w:lang w:eastAsia="en-GB"/>
        </w:rPr>
        <w:t>.</w:t>
      </w:r>
    </w:p>
    <w:p w14:paraId="616E87AC" w14:textId="77777777" w:rsidR="00BA133A" w:rsidRPr="00BA133A" w:rsidRDefault="00BA133A" w:rsidP="00BA133A">
      <w:pPr>
        <w:numPr>
          <w:ilvl w:val="0"/>
          <w:numId w:val="27"/>
        </w:numPr>
        <w:spacing w:before="60" w:after="100" w:afterAutospacing="1"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Subscribe to our </w:t>
      </w:r>
      <w:hyperlink r:id="rId32" w:history="1">
        <w:r w:rsidRPr="00BA133A">
          <w:rPr>
            <w:rFonts w:ascii="Segoe UI" w:eastAsia="Times New Roman" w:hAnsi="Segoe UI" w:cs="Segoe UI"/>
            <w:color w:val="0366D6"/>
            <w:sz w:val="21"/>
            <w:szCs w:val="21"/>
            <w:lang w:eastAsia="en-GB"/>
          </w:rPr>
          <w:t>mailing list</w:t>
        </w:r>
      </w:hyperlink>
      <w:r w:rsidRPr="00BA133A">
        <w:rPr>
          <w:rFonts w:ascii="Segoe UI" w:eastAsia="Times New Roman" w:hAnsi="Segoe UI" w:cs="Segoe UI"/>
          <w:color w:val="24292E"/>
          <w:sz w:val="21"/>
          <w:szCs w:val="21"/>
          <w:lang w:eastAsia="en-GB"/>
        </w:rPr>
        <w:t> with which we send monthly project updates.</w:t>
      </w:r>
    </w:p>
    <w:p w14:paraId="6857C3AC" w14:textId="77777777" w:rsidR="00BA133A" w:rsidRPr="00BA133A" w:rsidRDefault="00BA133A" w:rsidP="00BA133A">
      <w:pPr>
        <w:numPr>
          <w:ilvl w:val="0"/>
          <w:numId w:val="27"/>
        </w:numPr>
        <w:spacing w:before="60" w:after="100" w:afterAutospacing="1"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You can contact research associate Georgia Aitkenhead by email at </w:t>
      </w:r>
      <w:hyperlink r:id="rId33" w:history="1">
        <w:r w:rsidRPr="00BA133A">
          <w:rPr>
            <w:rFonts w:ascii="Segoe UI" w:eastAsia="Times New Roman" w:hAnsi="Segoe UI" w:cs="Segoe UI"/>
            <w:color w:val="0366D6"/>
            <w:sz w:val="21"/>
            <w:szCs w:val="21"/>
            <w:lang w:eastAsia="en-GB"/>
          </w:rPr>
          <w:t>gaitkenhead@turing.ac.uk</w:t>
        </w:r>
      </w:hyperlink>
      <w:r w:rsidRPr="00BA133A">
        <w:rPr>
          <w:rFonts w:ascii="Segoe UI" w:eastAsia="Times New Roman" w:hAnsi="Segoe UI" w:cs="Segoe UI"/>
          <w:color w:val="24292E"/>
          <w:sz w:val="21"/>
          <w:szCs w:val="21"/>
          <w:lang w:eastAsia="en-GB"/>
        </w:rPr>
        <w:t>.</w:t>
      </w:r>
    </w:p>
    <w:p w14:paraId="09FA96CC" w14:textId="77777777" w:rsidR="00BA133A" w:rsidRPr="00BA133A" w:rsidRDefault="00BA133A" w:rsidP="00BA133A">
      <w:pPr>
        <w:numPr>
          <w:ilvl w:val="0"/>
          <w:numId w:val="27"/>
        </w:numPr>
        <w:spacing w:before="60" w:after="100" w:afterAutospacing="1"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Join the discussion in our </w:t>
      </w:r>
      <w:hyperlink r:id="rId34" w:history="1">
        <w:r w:rsidRPr="00BA133A">
          <w:rPr>
            <w:rFonts w:ascii="Segoe UI" w:eastAsia="Times New Roman" w:hAnsi="Segoe UI" w:cs="Segoe UI"/>
            <w:color w:val="0366D6"/>
            <w:sz w:val="21"/>
            <w:szCs w:val="21"/>
            <w:lang w:eastAsia="en-GB"/>
          </w:rPr>
          <w:t>issues</w:t>
        </w:r>
      </w:hyperlink>
      <w:r w:rsidRPr="00BA133A">
        <w:rPr>
          <w:rFonts w:ascii="Segoe UI" w:eastAsia="Times New Roman" w:hAnsi="Segoe UI" w:cs="Segoe UI"/>
          <w:color w:val="24292E"/>
          <w:sz w:val="21"/>
          <w:szCs w:val="21"/>
          <w:lang w:eastAsia="en-GB"/>
        </w:rPr>
        <w:t> and </w:t>
      </w:r>
      <w:hyperlink r:id="rId35" w:history="1">
        <w:r w:rsidRPr="00BA133A">
          <w:rPr>
            <w:rFonts w:ascii="Segoe UI" w:eastAsia="Times New Roman" w:hAnsi="Segoe UI" w:cs="Segoe UI"/>
            <w:color w:val="0366D6"/>
            <w:sz w:val="21"/>
            <w:szCs w:val="21"/>
            <w:lang w:eastAsia="en-GB"/>
          </w:rPr>
          <w:t>pull requests</w:t>
        </w:r>
      </w:hyperlink>
      <w:r w:rsidRPr="00BA133A">
        <w:rPr>
          <w:rFonts w:ascii="Segoe UI" w:eastAsia="Times New Roman" w:hAnsi="Segoe UI" w:cs="Segoe UI"/>
          <w:color w:val="24292E"/>
          <w:sz w:val="21"/>
          <w:szCs w:val="21"/>
          <w:lang w:eastAsia="en-GB"/>
        </w:rPr>
        <w:t>.</w:t>
      </w:r>
    </w:p>
    <w:p w14:paraId="6D77C681" w14:textId="77777777" w:rsidR="00BA133A" w:rsidRPr="00BA133A" w:rsidRDefault="00BA133A" w:rsidP="00BA133A">
      <w:pPr>
        <w:numPr>
          <w:ilvl w:val="1"/>
          <w:numId w:val="27"/>
        </w:numPr>
        <w:spacing w:before="100" w:beforeAutospacing="1" w:after="100" w:afterAutospacing="1" w:line="240" w:lineRule="auto"/>
        <w:ind w:left="94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For more instructions, checkout our </w:t>
      </w:r>
      <w:hyperlink r:id="rId36" w:history="1">
        <w:r w:rsidRPr="00BA133A">
          <w:rPr>
            <w:rFonts w:ascii="Segoe UI" w:eastAsia="Times New Roman" w:hAnsi="Segoe UI" w:cs="Segoe UI"/>
            <w:color w:val="0366D6"/>
            <w:sz w:val="21"/>
            <w:szCs w:val="21"/>
            <w:lang w:eastAsia="en-GB"/>
          </w:rPr>
          <w:t>contributing guidelines</w:t>
        </w:r>
      </w:hyperlink>
      <w:r w:rsidRPr="00BA133A">
        <w:rPr>
          <w:rFonts w:ascii="Segoe UI" w:eastAsia="Times New Roman" w:hAnsi="Segoe UI" w:cs="Segoe UI"/>
          <w:color w:val="24292E"/>
          <w:sz w:val="21"/>
          <w:szCs w:val="21"/>
          <w:lang w:eastAsia="en-GB"/>
        </w:rPr>
        <w:t>.</w:t>
      </w:r>
    </w:p>
    <w:p w14:paraId="27073E1F" w14:textId="77777777" w:rsidR="00BA133A" w:rsidRPr="00BA133A" w:rsidRDefault="00BA133A" w:rsidP="00BA133A">
      <w:pPr>
        <w:numPr>
          <w:ilvl w:val="1"/>
          <w:numId w:val="27"/>
        </w:numPr>
        <w:spacing w:before="60" w:after="100" w:afterAutospacing="1" w:line="240" w:lineRule="auto"/>
        <w:ind w:left="945"/>
        <w:rPr>
          <w:rFonts w:ascii="Segoe UI" w:eastAsia="Times New Roman" w:hAnsi="Segoe UI" w:cs="Segoe UI"/>
          <w:color w:val="24292E"/>
          <w:sz w:val="21"/>
          <w:szCs w:val="21"/>
          <w:lang w:eastAsia="en-GB"/>
        </w:rPr>
      </w:pPr>
      <w:r w:rsidRPr="00BA133A">
        <w:rPr>
          <w:rFonts w:ascii="Segoe UI Emoji" w:eastAsia="Times New Roman" w:hAnsi="Segoe UI Emoji" w:cs="Segoe UI Emoji"/>
          <w:color w:val="24292E"/>
          <w:sz w:val="21"/>
          <w:szCs w:val="21"/>
          <w:lang w:eastAsia="en-GB"/>
        </w:rPr>
        <w:t>⚠️</w:t>
      </w:r>
      <w:r w:rsidRPr="00BA133A">
        <w:rPr>
          <w:rFonts w:ascii="Segoe UI" w:eastAsia="Times New Roman" w:hAnsi="Segoe UI" w:cs="Segoe UI"/>
          <w:color w:val="24292E"/>
          <w:sz w:val="21"/>
          <w:szCs w:val="21"/>
          <w:lang w:eastAsia="en-GB"/>
        </w:rPr>
        <w:t> Using GitHub can be a little confusing. Please let us know if you have any questions getting started.</w:t>
      </w:r>
      <w:commentRangeEnd w:id="113"/>
      <w:r w:rsidR="00231CF2">
        <w:rPr>
          <w:rStyle w:val="CommentReference"/>
        </w:rPr>
        <w:commentReference w:id="113"/>
      </w:r>
    </w:p>
    <w:p w14:paraId="5BE6FD75" w14:textId="77777777" w:rsidR="00BA133A" w:rsidRPr="00BA133A" w:rsidRDefault="00BA133A" w:rsidP="00BA133A">
      <w:pPr>
        <w:pBdr>
          <w:bottom w:val="single" w:sz="6" w:space="4" w:color="EAECEF"/>
        </w:pBdr>
        <w:spacing w:before="360" w:after="240" w:line="240" w:lineRule="auto"/>
        <w:ind w:left="225"/>
        <w:outlineLvl w:val="1"/>
        <w:rPr>
          <w:del w:id="114" w:author="Unknown"/>
          <w:rFonts w:ascii="Segoe UI" w:eastAsia="Times New Roman" w:hAnsi="Segoe UI" w:cs="Segoe UI"/>
          <w:b/>
          <w:bCs/>
          <w:color w:val="24292E"/>
          <w:sz w:val="32"/>
          <w:szCs w:val="32"/>
          <w:lang w:eastAsia="en-GB"/>
        </w:rPr>
      </w:pPr>
      <w:del w:id="115" w:author="Unknown">
        <w:r w:rsidRPr="00BA133A">
          <w:rPr>
            <w:rFonts w:ascii="Segoe UI" w:eastAsia="Times New Roman" w:hAnsi="Segoe UI" w:cs="Segoe UI"/>
            <w:b/>
            <w:bCs/>
            <w:color w:val="24292E"/>
            <w:sz w:val="32"/>
            <w:szCs w:val="32"/>
            <w:lang w:eastAsia="en-GB"/>
          </w:rPr>
          <w:lastRenderedPageBreak/>
          <w:delText>Community input</w:delText>
        </w:r>
      </w:del>
    </w:p>
    <w:p w14:paraId="4796554F" w14:textId="77777777" w:rsidR="00BA133A" w:rsidRPr="00BA133A" w:rsidRDefault="00BA133A" w:rsidP="00BA133A">
      <w:pPr>
        <w:pBdr>
          <w:bottom w:val="single" w:sz="6" w:space="4" w:color="EAECEF"/>
        </w:pBdr>
        <w:spacing w:before="360" w:after="240" w:line="240" w:lineRule="auto"/>
        <w:ind w:left="225"/>
        <w:outlineLvl w:val="1"/>
        <w:rPr>
          <w:ins w:id="116" w:author="Unknown"/>
          <w:rFonts w:ascii="Segoe UI" w:eastAsia="Times New Roman" w:hAnsi="Segoe UI" w:cs="Segoe UI"/>
          <w:b/>
          <w:bCs/>
          <w:color w:val="24292E"/>
          <w:sz w:val="32"/>
          <w:szCs w:val="32"/>
          <w:bdr w:val="none" w:sz="0" w:space="0" w:color="auto" w:frame="1"/>
          <w:lang w:eastAsia="en-GB"/>
        </w:rPr>
      </w:pPr>
      <w:ins w:id="117" w:author="Unknown">
        <w:r w:rsidRPr="00BA133A">
          <w:rPr>
            <w:rFonts w:ascii="Segoe UI" w:eastAsia="Times New Roman" w:hAnsi="Segoe UI" w:cs="Segoe UI"/>
            <w:color w:val="24292E"/>
            <w:sz w:val="32"/>
            <w:szCs w:val="32"/>
            <w:bdr w:val="none" w:sz="0" w:space="0" w:color="auto" w:frame="1"/>
            <w:lang w:eastAsia="en-GB"/>
          </w:rPr>
          <w:t>Community recommendations</w:t>
        </w:r>
      </w:ins>
    </w:p>
    <w:p w14:paraId="6D538F70" w14:textId="77777777" w:rsidR="00BA133A" w:rsidRPr="00BA133A" w:rsidRDefault="00BA133A" w:rsidP="00BA133A">
      <w:pPr>
        <w:spacing w:after="240"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You can see suggestions from other members of the community in the </w:t>
      </w:r>
      <w:hyperlink r:id="rId37" w:history="1">
        <w:r w:rsidRPr="00BA133A">
          <w:rPr>
            <w:rFonts w:ascii="Segoe UI" w:eastAsia="Times New Roman" w:hAnsi="Segoe UI" w:cs="Segoe UI"/>
            <w:color w:val="0366D6"/>
            <w:sz w:val="21"/>
            <w:szCs w:val="21"/>
            <w:lang w:eastAsia="en-GB"/>
          </w:rPr>
          <w:t>community recommendations</w:t>
        </w:r>
      </w:hyperlink>
      <w:r w:rsidRPr="00BA133A">
        <w:rPr>
          <w:rFonts w:ascii="Segoe UI" w:eastAsia="Times New Roman" w:hAnsi="Segoe UI" w:cs="Segoe UI"/>
          <w:color w:val="24292E"/>
          <w:sz w:val="21"/>
          <w:szCs w:val="21"/>
          <w:lang w:eastAsia="en-GB"/>
        </w:rPr>
        <w:t> </w:t>
      </w:r>
      <w:del w:id="118" w:author="Unknown">
        <w:r w:rsidRPr="00BA133A">
          <w:rPr>
            <w:rFonts w:ascii="Segoe UI" w:eastAsia="Times New Roman" w:hAnsi="Segoe UI" w:cs="Segoe UI"/>
            <w:strike/>
            <w:color w:val="CB2431"/>
            <w:sz w:val="21"/>
            <w:szCs w:val="21"/>
            <w:shd w:val="clear" w:color="auto" w:fill="FFEEF0"/>
            <w:lang w:eastAsia="en-GB"/>
          </w:rPr>
          <w:delText>directory</w:delText>
        </w:r>
      </w:del>
      <w:ins w:id="119" w:author="Unknown">
        <w:r w:rsidRPr="00BA133A">
          <w:rPr>
            <w:rFonts w:ascii="Segoe UI" w:eastAsia="Times New Roman" w:hAnsi="Segoe UI" w:cs="Segoe UI"/>
            <w:color w:val="24292E"/>
            <w:sz w:val="21"/>
            <w:szCs w:val="21"/>
            <w:bdr w:val="none" w:sz="0" w:space="0" w:color="auto" w:frame="1"/>
            <w:shd w:val="clear" w:color="auto" w:fill="E6FFED"/>
            <w:lang w:eastAsia="en-GB"/>
          </w:rPr>
          <w:t>folder</w:t>
        </w:r>
      </w:ins>
      <w:r w:rsidRPr="00BA133A">
        <w:rPr>
          <w:rFonts w:ascii="Segoe UI" w:eastAsia="Times New Roman" w:hAnsi="Segoe UI" w:cs="Segoe UI"/>
          <w:color w:val="24292E"/>
          <w:sz w:val="21"/>
          <w:szCs w:val="21"/>
          <w:lang w:eastAsia="en-GB"/>
        </w:rPr>
        <w:t>.</w:t>
      </w:r>
    </w:p>
    <w:p w14:paraId="39B2B06D" w14:textId="77777777" w:rsidR="00BA133A" w:rsidRPr="00BA133A" w:rsidRDefault="00BA133A" w:rsidP="00BA133A">
      <w:pPr>
        <w:pBdr>
          <w:bottom w:val="single" w:sz="6" w:space="4" w:color="EAECEF"/>
        </w:pBdr>
        <w:spacing w:before="360" w:after="240" w:line="240" w:lineRule="auto"/>
        <w:ind w:left="225"/>
        <w:outlineLvl w:val="1"/>
        <w:rPr>
          <w:rFonts w:ascii="Segoe UI" w:eastAsia="Times New Roman" w:hAnsi="Segoe UI" w:cs="Segoe UI"/>
          <w:b/>
          <w:bCs/>
          <w:color w:val="24292E"/>
          <w:sz w:val="32"/>
          <w:szCs w:val="32"/>
          <w:lang w:eastAsia="en-GB"/>
        </w:rPr>
      </w:pPr>
      <w:commentRangeStart w:id="120"/>
      <w:commentRangeStart w:id="121"/>
      <w:r w:rsidRPr="00BA133A">
        <w:rPr>
          <w:rFonts w:ascii="Segoe UI" w:eastAsia="Times New Roman" w:hAnsi="Segoe UI" w:cs="Segoe UI"/>
          <w:b/>
          <w:bCs/>
          <w:color w:val="24292E"/>
          <w:sz w:val="32"/>
          <w:szCs w:val="32"/>
          <w:lang w:eastAsia="en-GB"/>
        </w:rPr>
        <w:t>Project management</w:t>
      </w:r>
    </w:p>
    <w:p w14:paraId="17271F71" w14:textId="77777777" w:rsidR="00BA133A" w:rsidRPr="00BA133A" w:rsidRDefault="00BA133A" w:rsidP="00BA133A">
      <w:pPr>
        <w:spacing w:line="240" w:lineRule="auto"/>
        <w:ind w:left="225"/>
        <w:rPr>
          <w:rFonts w:ascii="Segoe UI" w:eastAsia="Times New Roman" w:hAnsi="Segoe UI" w:cs="Segoe UI"/>
          <w:color w:val="24292E"/>
          <w:sz w:val="21"/>
          <w:szCs w:val="21"/>
          <w:lang w:eastAsia="en-GB"/>
        </w:rPr>
      </w:pPr>
      <w:r w:rsidRPr="00BA133A">
        <w:rPr>
          <w:rFonts w:ascii="Segoe UI" w:eastAsia="Times New Roman" w:hAnsi="Segoe UI" w:cs="Segoe UI"/>
          <w:color w:val="24292E"/>
          <w:sz w:val="21"/>
          <w:szCs w:val="21"/>
          <w:lang w:eastAsia="en-GB"/>
        </w:rPr>
        <w:t>Information about project management protocols can be found in the </w:t>
      </w:r>
      <w:hyperlink r:id="rId38" w:history="1">
        <w:r w:rsidRPr="00BA133A">
          <w:rPr>
            <w:rFonts w:ascii="Segoe UI" w:eastAsia="Times New Roman" w:hAnsi="Segoe UI" w:cs="Segoe UI"/>
            <w:color w:val="0366D6"/>
            <w:sz w:val="21"/>
            <w:szCs w:val="21"/>
            <w:lang w:eastAsia="en-GB"/>
          </w:rPr>
          <w:t>project management</w:t>
        </w:r>
      </w:hyperlink>
      <w:r w:rsidRPr="00BA133A">
        <w:rPr>
          <w:rFonts w:ascii="Segoe UI" w:eastAsia="Times New Roman" w:hAnsi="Segoe UI" w:cs="Segoe UI"/>
          <w:color w:val="24292E"/>
          <w:sz w:val="21"/>
          <w:szCs w:val="21"/>
          <w:lang w:eastAsia="en-GB"/>
        </w:rPr>
        <w:t> directory.</w:t>
      </w:r>
      <w:commentRangeEnd w:id="120"/>
      <w:r w:rsidR="00231CF2">
        <w:rPr>
          <w:rStyle w:val="CommentReference"/>
        </w:rPr>
        <w:commentReference w:id="120"/>
      </w:r>
      <w:commentRangeEnd w:id="121"/>
      <w:r w:rsidR="00231CF2">
        <w:rPr>
          <w:rStyle w:val="CommentReference"/>
        </w:rPr>
        <w:commentReference w:id="121"/>
      </w:r>
    </w:p>
    <w:p w14:paraId="7EDC4AEB" w14:textId="0F366575" w:rsidR="008424D6" w:rsidRDefault="008424D6"/>
    <w:sectPr w:rsidR="008424D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S" w:date="2020-06-23T21:45:00Z" w:initials="J">
    <w:p w14:paraId="45EDC9C3" w14:textId="0D536E3A" w:rsidR="002F4071" w:rsidRDefault="002F4071">
      <w:pPr>
        <w:pStyle w:val="CommentText"/>
      </w:pPr>
      <w:r>
        <w:rPr>
          <w:rStyle w:val="CommentReference"/>
        </w:rPr>
        <w:annotationRef/>
      </w:r>
      <w:r>
        <w:t xml:space="preserve">Love this opening! </w:t>
      </w:r>
    </w:p>
  </w:comment>
  <w:comment w:id="7" w:author="JS" w:date="2020-06-23T21:48:00Z" w:initials="J">
    <w:p w14:paraId="51F67FE6" w14:textId="353E3974" w:rsidR="002F4071" w:rsidRDefault="002F4071">
      <w:pPr>
        <w:pStyle w:val="CommentText"/>
      </w:pPr>
      <w:r>
        <w:rPr>
          <w:rStyle w:val="CommentReference"/>
        </w:rPr>
        <w:annotationRef/>
      </w:r>
      <w:r w:rsidR="00ED5307">
        <w:t>I’ve added something generic in on purpose. I think it’s really important that we communicate project purpose and outcomes.</w:t>
      </w:r>
    </w:p>
  </w:comment>
  <w:comment w:id="11" w:author="JS" w:date="2020-06-23T22:55:00Z" w:initials="J">
    <w:p w14:paraId="4A567367" w14:textId="4C7AA9C9" w:rsidR="001E2383" w:rsidRDefault="001E2383">
      <w:pPr>
        <w:pStyle w:val="CommentText"/>
      </w:pPr>
      <w:r>
        <w:rPr>
          <w:rStyle w:val="CommentReference"/>
        </w:rPr>
        <w:annotationRef/>
      </w:r>
      <w:r>
        <w:t>I think it would be good to set out some clear examples of what people could do whilst ensuring that it relates to their experiences, although keep it short/high level.</w:t>
      </w:r>
      <w:r w:rsidR="007A538A">
        <w:t xml:space="preserve"> Remember people’s ability to recognise information degrades very quickly, so we want the central proposition in-terms of what specifically people can do to be set-out very early.</w:t>
      </w:r>
      <w:r w:rsidR="002F40FC">
        <w:t xml:space="preserve"> As such it might be a good idea to bring up some of the practical information you set-out below.</w:t>
      </w:r>
    </w:p>
  </w:comment>
  <w:comment w:id="19" w:author="JS" w:date="2020-06-23T22:50:00Z" w:initials="J">
    <w:p w14:paraId="4DC258B7" w14:textId="36121EA4" w:rsidR="001E2383" w:rsidRDefault="001E2383">
      <w:pPr>
        <w:pStyle w:val="CommentText"/>
      </w:pPr>
      <w:r>
        <w:rPr>
          <w:rStyle w:val="CommentReference"/>
        </w:rPr>
        <w:annotationRef/>
      </w:r>
      <w:r>
        <w:t xml:space="preserve">I wonder. Do you move this up </w:t>
      </w:r>
      <w:r w:rsidR="009A58D5">
        <w:t xml:space="preserve">to </w:t>
      </w:r>
      <w:r>
        <w:t>above you can help? Narratively I think it makes sense to set the scene but practically less as I think we want a clear proposition for volunteers later on. Another observation is that this section is quite long.</w:t>
      </w:r>
    </w:p>
  </w:comment>
  <w:comment w:id="20" w:author="JS" w:date="2020-06-25T20:27:00Z" w:initials="J">
    <w:p w14:paraId="2ADB4A5E" w14:textId="39C0BF55" w:rsidR="009A58D5" w:rsidRDefault="009A58D5">
      <w:pPr>
        <w:pStyle w:val="CommentText"/>
      </w:pPr>
      <w:r>
        <w:rPr>
          <w:rStyle w:val="CommentReference"/>
        </w:rPr>
        <w:annotationRef/>
      </w:r>
    </w:p>
  </w:comment>
  <w:comment w:id="24" w:author="JS" w:date="2020-06-23T22:34:00Z" w:initials="J">
    <w:p w14:paraId="6388E05D" w14:textId="7078CF46" w:rsidR="00FA27A6" w:rsidRDefault="00FA27A6">
      <w:pPr>
        <w:pStyle w:val="CommentText"/>
      </w:pPr>
      <w:r>
        <w:rPr>
          <w:rStyle w:val="CommentReference"/>
        </w:rPr>
        <w:annotationRef/>
      </w:r>
      <w:r>
        <w:t xml:space="preserve">*Sensitivities </w:t>
      </w:r>
    </w:p>
  </w:comment>
  <w:comment w:id="38" w:author="JS" w:date="2020-06-23T23:13:00Z" w:initials="J">
    <w:p w14:paraId="74E33D94" w14:textId="564865A3" w:rsidR="007A538A" w:rsidRDefault="007A538A">
      <w:pPr>
        <w:pStyle w:val="CommentText"/>
      </w:pPr>
      <w:r>
        <w:rPr>
          <w:rStyle w:val="CommentReference"/>
        </w:rPr>
        <w:annotationRef/>
      </w:r>
      <w:r>
        <w:t>Bold for definition.</w:t>
      </w:r>
    </w:p>
  </w:comment>
  <w:comment w:id="40" w:author="JS" w:date="2020-06-23T23:14:00Z" w:initials="J">
    <w:p w14:paraId="327008C4" w14:textId="7EBB0667" w:rsidR="007A538A" w:rsidRDefault="007A538A">
      <w:pPr>
        <w:pStyle w:val="CommentText"/>
      </w:pPr>
      <w:r>
        <w:rPr>
          <w:rStyle w:val="CommentReference"/>
        </w:rPr>
        <w:annotationRef/>
      </w:r>
      <w:r>
        <w:t>Box it for definition?</w:t>
      </w:r>
    </w:p>
  </w:comment>
  <w:comment w:id="46" w:author="JS" w:date="2020-06-23T23:14:00Z" w:initials="J">
    <w:p w14:paraId="67F195E7" w14:textId="522D36E7" w:rsidR="007A538A" w:rsidRDefault="007A538A">
      <w:pPr>
        <w:pStyle w:val="CommentText"/>
      </w:pPr>
      <w:r>
        <w:rPr>
          <w:rStyle w:val="CommentReference"/>
        </w:rPr>
        <w:annotationRef/>
      </w:r>
      <w:r>
        <w:t>What sort of tool, a platform, an app? I still feel there’s a sort of language gap in relation to what this platform actually is that’s really hard to plug. “A platform where users can share their experiences” is a good summary but it feels it’s underselling it somewhat. Anyway, not relevant for this exercise but worth discussing.</w:t>
      </w:r>
    </w:p>
  </w:comment>
  <w:comment w:id="44" w:author="JS" w:date="2020-06-23T23:00:00Z" w:initials="J">
    <w:p w14:paraId="6B52CBF1" w14:textId="264E4D96" w:rsidR="001E2383" w:rsidRDefault="001E2383">
      <w:pPr>
        <w:pStyle w:val="CommentText"/>
      </w:pPr>
      <w:r>
        <w:rPr>
          <w:rStyle w:val="CommentReference"/>
        </w:rPr>
        <w:annotationRef/>
      </w:r>
      <w:r>
        <w:t xml:space="preserve">Love </w:t>
      </w:r>
      <w:r w:rsidR="0025198F">
        <w:t>the ending to this par.</w:t>
      </w:r>
    </w:p>
  </w:comment>
  <w:comment w:id="53" w:author="JS" w:date="2020-06-25T20:28:00Z" w:initials="J">
    <w:p w14:paraId="702E4E78" w14:textId="18DB424A" w:rsidR="009A58D5" w:rsidRDefault="009A58D5">
      <w:pPr>
        <w:pStyle w:val="CommentText"/>
      </w:pPr>
      <w:r>
        <w:rPr>
          <w:rStyle w:val="CommentReference"/>
        </w:rPr>
        <w:annotationRef/>
      </w:r>
      <w:r w:rsidR="00970538">
        <w:t xml:space="preserve"> </w:t>
      </w:r>
    </w:p>
  </w:comment>
  <w:comment w:id="58" w:author="JS" w:date="2020-06-25T20:39:00Z" w:initials="J">
    <w:p w14:paraId="287F829F" w14:textId="00DAA341" w:rsidR="00970538" w:rsidRDefault="00970538">
      <w:pPr>
        <w:pStyle w:val="CommentText"/>
      </w:pPr>
      <w:r>
        <w:rPr>
          <w:rStyle w:val="CommentReference"/>
        </w:rPr>
        <w:annotationRef/>
      </w:r>
      <w:r>
        <w:t>I tell you what would be good to have, a volunter case study!</w:t>
      </w:r>
    </w:p>
  </w:comment>
  <w:comment w:id="56" w:author="JS" w:date="2020-06-25T20:37:00Z" w:initials="J">
    <w:p w14:paraId="08DC4586" w14:textId="10AB5B53" w:rsidR="00970538" w:rsidRDefault="00970538">
      <w:pPr>
        <w:pStyle w:val="CommentText"/>
      </w:pPr>
      <w:r>
        <w:rPr>
          <w:rStyle w:val="CommentReference"/>
        </w:rPr>
        <w:annotationRef/>
      </w:r>
    </w:p>
  </w:comment>
  <w:comment w:id="57" w:author="JS" w:date="2020-06-25T20:41:00Z" w:initials="J">
    <w:p w14:paraId="18F9D001" w14:textId="42AD6292" w:rsidR="00970538" w:rsidRDefault="00970538">
      <w:pPr>
        <w:pStyle w:val="CommentText"/>
      </w:pPr>
      <w:r>
        <w:rPr>
          <w:rStyle w:val="CommentReference"/>
        </w:rPr>
        <w:annotationRef/>
      </w:r>
    </w:p>
  </w:comment>
  <w:comment w:id="63" w:author="JS" w:date="2020-06-25T20:40:00Z" w:initials="J">
    <w:p w14:paraId="25EC37A8" w14:textId="5F494570" w:rsidR="00970538" w:rsidRDefault="00970538">
      <w:pPr>
        <w:pStyle w:val="CommentText"/>
      </w:pPr>
      <w:r>
        <w:rPr>
          <w:rStyle w:val="CommentReference"/>
        </w:rPr>
        <w:annotationRef/>
      </w:r>
      <w:r>
        <w:t>I’d consider moving this down to the end or deleting. I’d cut to the chase in-terms of what people can do as that’s the crucial info!</w:t>
      </w:r>
    </w:p>
  </w:comment>
  <w:comment w:id="68" w:author="JS" w:date="2020-06-25T20:43:00Z" w:initials="J">
    <w:p w14:paraId="30DEDC7E" w14:textId="42A8D47C" w:rsidR="00970538" w:rsidRDefault="00970538">
      <w:pPr>
        <w:pStyle w:val="CommentText"/>
      </w:pPr>
      <w:r>
        <w:rPr>
          <w:rStyle w:val="CommentReference"/>
        </w:rPr>
        <w:annotationRef/>
      </w:r>
      <w:r>
        <w:t>This seems more naturally placed at the start as an explainer?</w:t>
      </w:r>
    </w:p>
  </w:comment>
  <w:comment w:id="73" w:author="JS" w:date="2020-06-25T20:42:00Z" w:initials="J">
    <w:p w14:paraId="6D5C248F" w14:textId="22713BCD" w:rsidR="00970538" w:rsidRDefault="00970538">
      <w:pPr>
        <w:pStyle w:val="CommentText"/>
      </w:pPr>
      <w:r>
        <w:rPr>
          <w:rStyle w:val="CommentReference"/>
        </w:rPr>
        <w:annotationRef/>
      </w:r>
      <w:r>
        <w:t>You’ve mentioned this quite a lot, I’d suggest deleting.</w:t>
      </w:r>
    </w:p>
  </w:comment>
  <w:comment w:id="83" w:author="JS" w:date="2020-06-25T20:42:00Z" w:initials="J">
    <w:p w14:paraId="6E27FD7A" w14:textId="24D018E0" w:rsidR="00970538" w:rsidRDefault="00970538">
      <w:pPr>
        <w:pStyle w:val="CommentText"/>
      </w:pPr>
      <w:r>
        <w:rPr>
          <w:rStyle w:val="CommentReference"/>
        </w:rPr>
        <w:annotationRef/>
      </w:r>
      <w:r>
        <w:t>Added space.</w:t>
      </w:r>
    </w:p>
  </w:comment>
  <w:comment w:id="81" w:author="JS" w:date="2020-06-25T20:49:00Z" w:initials="J">
    <w:p w14:paraId="2BC60621" w14:textId="61360E9D" w:rsidR="00231CF2" w:rsidRDefault="00231CF2">
      <w:pPr>
        <w:pStyle w:val="CommentText"/>
      </w:pPr>
      <w:r>
        <w:rPr>
          <w:rStyle w:val="CommentReference"/>
        </w:rPr>
        <w:annotationRef/>
      </w:r>
      <w:r>
        <w:t>I think this might sit more naturally towards the bottom under the “what you can do” section?</w:t>
      </w:r>
    </w:p>
  </w:comment>
  <w:comment w:id="107" w:author="JS" w:date="2020-06-25T20:48:00Z" w:initials="J">
    <w:p w14:paraId="367581F6" w14:textId="6C484683" w:rsidR="00231CF2" w:rsidRDefault="00231CF2">
      <w:pPr>
        <w:pStyle w:val="CommentText"/>
      </w:pPr>
      <w:r>
        <w:rPr>
          <w:rStyle w:val="CommentReference"/>
        </w:rPr>
        <w:annotationRef/>
      </w:r>
      <w:r>
        <w:t>I haven’t really encountered many coding issues on GitHub recently?</w:t>
      </w:r>
    </w:p>
  </w:comment>
  <w:comment w:id="113" w:author="JS" w:date="2020-06-25T20:53:00Z" w:initials="J">
    <w:p w14:paraId="535EAFE7" w14:textId="3B859625" w:rsidR="00231CF2" w:rsidRDefault="00231CF2">
      <w:pPr>
        <w:pStyle w:val="CommentText"/>
      </w:pPr>
      <w:r>
        <w:rPr>
          <w:rStyle w:val="CommentReference"/>
        </w:rPr>
        <w:annotationRef/>
      </w:r>
      <w:r>
        <w:t>This seems a little vague and seems more suited to a general trawl of getting in touch/what can you do? The only real PMO stuff js around issues and pull requests. I’d suggest reformatting this, make it the centre-piece of the ‘get involved’ section and if you want beef up the PMO section with greater specifity. For example, you could mention that we’re using open source agile sprints and anyone with experience of that would be useful!</w:t>
      </w:r>
    </w:p>
  </w:comment>
  <w:comment w:id="120" w:author="JS" w:date="2020-06-25T20:52:00Z" w:initials="J">
    <w:p w14:paraId="71DB87F5" w14:textId="7153EC00" w:rsidR="00231CF2" w:rsidRDefault="00231CF2">
      <w:pPr>
        <w:pStyle w:val="CommentText"/>
      </w:pPr>
      <w:r>
        <w:rPr>
          <w:rStyle w:val="CommentReference"/>
        </w:rPr>
        <w:annotationRef/>
      </w:r>
      <w:r>
        <w:t>Move this line up to “help to want manage the project section”?</w:t>
      </w:r>
    </w:p>
  </w:comment>
  <w:comment w:id="121" w:author="JS" w:date="2020-06-25T20:53:00Z" w:initials="J">
    <w:p w14:paraId="3B91B695" w14:textId="60165243" w:rsidR="00231CF2" w:rsidRDefault="00231CF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EDC9C3" w15:done="0"/>
  <w15:commentEx w15:paraId="51F67FE6" w15:done="0"/>
  <w15:commentEx w15:paraId="4A567367" w15:done="0"/>
  <w15:commentEx w15:paraId="4DC258B7" w15:done="0"/>
  <w15:commentEx w15:paraId="2ADB4A5E" w15:paraIdParent="4DC258B7" w15:done="0"/>
  <w15:commentEx w15:paraId="6388E05D" w15:done="0"/>
  <w15:commentEx w15:paraId="74E33D94" w15:done="0"/>
  <w15:commentEx w15:paraId="327008C4" w15:done="0"/>
  <w15:commentEx w15:paraId="67F195E7" w15:done="0"/>
  <w15:commentEx w15:paraId="6B52CBF1" w15:done="0"/>
  <w15:commentEx w15:paraId="702E4E78" w15:done="1"/>
  <w15:commentEx w15:paraId="287F829F" w15:done="0"/>
  <w15:commentEx w15:paraId="08DC4586" w15:done="1"/>
  <w15:commentEx w15:paraId="18F9D001" w15:paraIdParent="08DC4586" w15:done="1"/>
  <w15:commentEx w15:paraId="25EC37A8" w15:done="0"/>
  <w15:commentEx w15:paraId="30DEDC7E" w15:done="0"/>
  <w15:commentEx w15:paraId="6D5C248F" w15:done="0"/>
  <w15:commentEx w15:paraId="6E27FD7A" w15:done="0"/>
  <w15:commentEx w15:paraId="2BC60621" w15:done="0"/>
  <w15:commentEx w15:paraId="367581F6" w15:done="0"/>
  <w15:commentEx w15:paraId="535EAFE7" w15:done="0"/>
  <w15:commentEx w15:paraId="71DB87F5" w15:done="0"/>
  <w15:commentEx w15:paraId="3B91B695" w15:paraIdParent="71DB8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CF660" w16cex:dateUtc="2020-06-23T20:45:00Z"/>
  <w16cex:commentExtensible w16cex:durableId="229CF73D" w16cex:dateUtc="2020-06-23T20:48:00Z"/>
  <w16cex:commentExtensible w16cex:durableId="229D06EB" w16cex:dateUtc="2020-06-23T21:55:00Z"/>
  <w16cex:commentExtensible w16cex:durableId="229D05C3" w16cex:dateUtc="2020-06-23T21:50:00Z"/>
  <w16cex:commentExtensible w16cex:durableId="229F8725" w16cex:dateUtc="2020-06-25T19:27:00Z"/>
  <w16cex:commentExtensible w16cex:durableId="229D01F5" w16cex:dateUtc="2020-06-23T21:34:00Z"/>
  <w16cex:commentExtensible w16cex:durableId="229D0B34" w16cex:dateUtc="2020-06-23T22:13:00Z"/>
  <w16cex:commentExtensible w16cex:durableId="229D0B48" w16cex:dateUtc="2020-06-23T22:14:00Z"/>
  <w16cex:commentExtensible w16cex:durableId="229D0B59" w16cex:dateUtc="2020-06-23T22:14:00Z"/>
  <w16cex:commentExtensible w16cex:durableId="229D0822" w16cex:dateUtc="2020-06-23T22:00:00Z"/>
  <w16cex:commentExtensible w16cex:durableId="229F8770" w16cex:dateUtc="2020-06-25T19:28:00Z"/>
  <w16cex:commentExtensible w16cex:durableId="229F8A09" w16cex:dateUtc="2020-06-25T19:39:00Z"/>
  <w16cex:commentExtensible w16cex:durableId="229F8992" w16cex:dateUtc="2020-06-25T19:37:00Z"/>
  <w16cex:commentExtensible w16cex:durableId="229F8A78" w16cex:dateUtc="2020-06-25T19:41:00Z"/>
  <w16cex:commentExtensible w16cex:durableId="229F8A4C" w16cex:dateUtc="2020-06-25T19:40:00Z"/>
  <w16cex:commentExtensible w16cex:durableId="229F8B0A" w16cex:dateUtc="2020-06-25T19:43:00Z"/>
  <w16cex:commentExtensible w16cex:durableId="229F8A99" w16cex:dateUtc="2020-06-25T19:42:00Z"/>
  <w16cex:commentExtensible w16cex:durableId="229F8AC6" w16cex:dateUtc="2020-06-25T19:42:00Z"/>
  <w16cex:commentExtensible w16cex:durableId="229F8C5C" w16cex:dateUtc="2020-06-25T19:49:00Z"/>
  <w16cex:commentExtensible w16cex:durableId="229F8C34" w16cex:dateUtc="2020-06-25T19:48:00Z"/>
  <w16cex:commentExtensible w16cex:durableId="229F8D48" w16cex:dateUtc="2020-06-25T19:53:00Z"/>
  <w16cex:commentExtensible w16cex:durableId="229F8D29" w16cex:dateUtc="2020-06-25T19:52:00Z"/>
  <w16cex:commentExtensible w16cex:durableId="229F8D3B" w16cex:dateUtc="2020-06-25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EDC9C3" w16cid:durableId="229CF660"/>
  <w16cid:commentId w16cid:paraId="51F67FE6" w16cid:durableId="229CF73D"/>
  <w16cid:commentId w16cid:paraId="4A567367" w16cid:durableId="229D06EB"/>
  <w16cid:commentId w16cid:paraId="4DC258B7" w16cid:durableId="229D05C3"/>
  <w16cid:commentId w16cid:paraId="2ADB4A5E" w16cid:durableId="229F8725"/>
  <w16cid:commentId w16cid:paraId="6388E05D" w16cid:durableId="229D01F5"/>
  <w16cid:commentId w16cid:paraId="74E33D94" w16cid:durableId="229D0B34"/>
  <w16cid:commentId w16cid:paraId="327008C4" w16cid:durableId="229D0B48"/>
  <w16cid:commentId w16cid:paraId="67F195E7" w16cid:durableId="229D0B59"/>
  <w16cid:commentId w16cid:paraId="6B52CBF1" w16cid:durableId="229D0822"/>
  <w16cid:commentId w16cid:paraId="702E4E78" w16cid:durableId="229F8770"/>
  <w16cid:commentId w16cid:paraId="287F829F" w16cid:durableId="229F8A09"/>
  <w16cid:commentId w16cid:paraId="08DC4586" w16cid:durableId="229F8992"/>
  <w16cid:commentId w16cid:paraId="18F9D001" w16cid:durableId="229F8A78"/>
  <w16cid:commentId w16cid:paraId="25EC37A8" w16cid:durableId="229F8A4C"/>
  <w16cid:commentId w16cid:paraId="30DEDC7E" w16cid:durableId="229F8B0A"/>
  <w16cid:commentId w16cid:paraId="6D5C248F" w16cid:durableId="229F8A99"/>
  <w16cid:commentId w16cid:paraId="6E27FD7A" w16cid:durableId="229F8AC6"/>
  <w16cid:commentId w16cid:paraId="2BC60621" w16cid:durableId="229F8C5C"/>
  <w16cid:commentId w16cid:paraId="367581F6" w16cid:durableId="229F8C34"/>
  <w16cid:commentId w16cid:paraId="535EAFE7" w16cid:durableId="229F8D48"/>
  <w16cid:commentId w16cid:paraId="71DB87F5" w16cid:durableId="229F8D29"/>
  <w16cid:commentId w16cid:paraId="3B91B695" w16cid:durableId="229F8D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C6D"/>
    <w:multiLevelType w:val="multilevel"/>
    <w:tmpl w:val="CD7C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877D4"/>
    <w:multiLevelType w:val="multilevel"/>
    <w:tmpl w:val="B4E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4408B"/>
    <w:multiLevelType w:val="multilevel"/>
    <w:tmpl w:val="BC30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90C11"/>
    <w:multiLevelType w:val="multilevel"/>
    <w:tmpl w:val="4E06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54693"/>
    <w:multiLevelType w:val="multilevel"/>
    <w:tmpl w:val="730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E6000"/>
    <w:multiLevelType w:val="multilevel"/>
    <w:tmpl w:val="475E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C701BF"/>
    <w:multiLevelType w:val="multilevel"/>
    <w:tmpl w:val="32F6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0389F"/>
    <w:multiLevelType w:val="multilevel"/>
    <w:tmpl w:val="F4423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50EB3"/>
    <w:multiLevelType w:val="multilevel"/>
    <w:tmpl w:val="383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DA211E"/>
    <w:multiLevelType w:val="multilevel"/>
    <w:tmpl w:val="4584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D4F2A"/>
    <w:multiLevelType w:val="multilevel"/>
    <w:tmpl w:val="A72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85576"/>
    <w:multiLevelType w:val="multilevel"/>
    <w:tmpl w:val="B516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8236E6"/>
    <w:multiLevelType w:val="multilevel"/>
    <w:tmpl w:val="BC9C3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A00CC"/>
    <w:multiLevelType w:val="multilevel"/>
    <w:tmpl w:val="92AC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62308"/>
    <w:multiLevelType w:val="multilevel"/>
    <w:tmpl w:val="258E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B40C2"/>
    <w:multiLevelType w:val="multilevel"/>
    <w:tmpl w:val="40709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32309F"/>
    <w:multiLevelType w:val="multilevel"/>
    <w:tmpl w:val="04FA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13AF8"/>
    <w:multiLevelType w:val="multilevel"/>
    <w:tmpl w:val="F522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C3B50"/>
    <w:multiLevelType w:val="multilevel"/>
    <w:tmpl w:val="453A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A2F4C"/>
    <w:multiLevelType w:val="multilevel"/>
    <w:tmpl w:val="75C6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B61C02"/>
    <w:multiLevelType w:val="multilevel"/>
    <w:tmpl w:val="60B8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40298"/>
    <w:multiLevelType w:val="multilevel"/>
    <w:tmpl w:val="4DC4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BF0B32"/>
    <w:multiLevelType w:val="multilevel"/>
    <w:tmpl w:val="41EA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
  </w:num>
  <w:num w:numId="3">
    <w:abstractNumId w:val="8"/>
    <w:lvlOverride w:ilvl="0">
      <w:startOverride w:val="1"/>
    </w:lvlOverride>
  </w:num>
  <w:num w:numId="4">
    <w:abstractNumId w:val="8"/>
    <w:lvlOverride w:ilvl="0">
      <w:startOverride w:val="2"/>
    </w:lvlOverride>
  </w:num>
  <w:num w:numId="5">
    <w:abstractNumId w:val="8"/>
    <w:lvlOverride w:ilvl="0">
      <w:startOverride w:val="3"/>
    </w:lvlOverride>
  </w:num>
  <w:num w:numId="6">
    <w:abstractNumId w:val="11"/>
  </w:num>
  <w:num w:numId="7">
    <w:abstractNumId w:val="20"/>
  </w:num>
  <w:num w:numId="8">
    <w:abstractNumId w:val="16"/>
  </w:num>
  <w:num w:numId="9">
    <w:abstractNumId w:val="7"/>
  </w:num>
  <w:num w:numId="10">
    <w:abstractNumId w:val="2"/>
  </w:num>
  <w:num w:numId="11">
    <w:abstractNumId w:val="5"/>
  </w:num>
  <w:num w:numId="12">
    <w:abstractNumId w:val="15"/>
    <w:lvlOverride w:ilvl="0">
      <w:startOverride w:val="1"/>
    </w:lvlOverride>
  </w:num>
  <w:num w:numId="13">
    <w:abstractNumId w:val="15"/>
    <w:lvlOverride w:ilvl="0">
      <w:startOverride w:val="2"/>
    </w:lvlOverride>
  </w:num>
  <w:num w:numId="14">
    <w:abstractNumId w:val="15"/>
    <w:lvlOverride w:ilvl="0">
      <w:startOverride w:val="3"/>
    </w:lvlOverride>
  </w:num>
  <w:num w:numId="15">
    <w:abstractNumId w:val="14"/>
  </w:num>
  <w:num w:numId="16">
    <w:abstractNumId w:val="0"/>
  </w:num>
  <w:num w:numId="17">
    <w:abstractNumId w:val="13"/>
  </w:num>
  <w:num w:numId="18">
    <w:abstractNumId w:val="4"/>
  </w:num>
  <w:num w:numId="19">
    <w:abstractNumId w:val="9"/>
  </w:num>
  <w:num w:numId="20">
    <w:abstractNumId w:val="22"/>
  </w:num>
  <w:num w:numId="21">
    <w:abstractNumId w:val="6"/>
    <w:lvlOverride w:ilvl="0">
      <w:startOverride w:val="1"/>
    </w:lvlOverride>
  </w:num>
  <w:num w:numId="22">
    <w:abstractNumId w:val="6"/>
    <w:lvlOverride w:ilvl="0">
      <w:startOverride w:val="2"/>
    </w:lvlOverride>
  </w:num>
  <w:num w:numId="23">
    <w:abstractNumId w:val="6"/>
    <w:lvlOverride w:ilvl="0">
      <w:startOverride w:val="3"/>
    </w:lvlOverride>
  </w:num>
  <w:num w:numId="24">
    <w:abstractNumId w:val="19"/>
  </w:num>
  <w:num w:numId="25">
    <w:abstractNumId w:val="3"/>
  </w:num>
  <w:num w:numId="26">
    <w:abstractNumId w:val="10"/>
  </w:num>
  <w:num w:numId="27">
    <w:abstractNumId w:val="12"/>
  </w:num>
  <w:num w:numId="28">
    <w:abstractNumId w:val="18"/>
  </w:num>
  <w:num w:numId="2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S">
    <w15:presenceInfo w15:providerId="None" w15:userId="J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D6"/>
    <w:rsid w:val="001E2383"/>
    <w:rsid w:val="00231CF2"/>
    <w:rsid w:val="0025198F"/>
    <w:rsid w:val="002F4071"/>
    <w:rsid w:val="002F40FC"/>
    <w:rsid w:val="007A538A"/>
    <w:rsid w:val="008424D6"/>
    <w:rsid w:val="00970538"/>
    <w:rsid w:val="009A58D5"/>
    <w:rsid w:val="00BA133A"/>
    <w:rsid w:val="00CB0B53"/>
    <w:rsid w:val="00ED5307"/>
    <w:rsid w:val="00FA2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AAD1"/>
  <w15:chartTrackingRefBased/>
  <w15:docId w15:val="{E735A951-333A-441D-BDA6-14A5F5320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4071"/>
    <w:rPr>
      <w:sz w:val="16"/>
      <w:szCs w:val="16"/>
    </w:rPr>
  </w:style>
  <w:style w:type="paragraph" w:styleId="CommentText">
    <w:name w:val="annotation text"/>
    <w:basedOn w:val="Normal"/>
    <w:link w:val="CommentTextChar"/>
    <w:uiPriority w:val="99"/>
    <w:semiHidden/>
    <w:unhideWhenUsed/>
    <w:rsid w:val="002F4071"/>
    <w:pPr>
      <w:spacing w:line="240" w:lineRule="auto"/>
    </w:pPr>
    <w:rPr>
      <w:sz w:val="20"/>
      <w:szCs w:val="20"/>
    </w:rPr>
  </w:style>
  <w:style w:type="character" w:customStyle="1" w:styleId="CommentTextChar">
    <w:name w:val="Comment Text Char"/>
    <w:basedOn w:val="DefaultParagraphFont"/>
    <w:link w:val="CommentText"/>
    <w:uiPriority w:val="99"/>
    <w:semiHidden/>
    <w:rsid w:val="002F4071"/>
    <w:rPr>
      <w:sz w:val="20"/>
      <w:szCs w:val="20"/>
    </w:rPr>
  </w:style>
  <w:style w:type="paragraph" w:styleId="CommentSubject">
    <w:name w:val="annotation subject"/>
    <w:basedOn w:val="CommentText"/>
    <w:next w:val="CommentText"/>
    <w:link w:val="CommentSubjectChar"/>
    <w:uiPriority w:val="99"/>
    <w:semiHidden/>
    <w:unhideWhenUsed/>
    <w:rsid w:val="002F4071"/>
    <w:rPr>
      <w:b/>
      <w:bCs/>
    </w:rPr>
  </w:style>
  <w:style w:type="character" w:customStyle="1" w:styleId="CommentSubjectChar">
    <w:name w:val="Comment Subject Char"/>
    <w:basedOn w:val="CommentTextChar"/>
    <w:link w:val="CommentSubject"/>
    <w:uiPriority w:val="99"/>
    <w:semiHidden/>
    <w:rsid w:val="002F4071"/>
    <w:rPr>
      <w:b/>
      <w:bCs/>
      <w:sz w:val="20"/>
      <w:szCs w:val="20"/>
    </w:rPr>
  </w:style>
  <w:style w:type="paragraph" w:styleId="BalloonText">
    <w:name w:val="Balloon Text"/>
    <w:basedOn w:val="Normal"/>
    <w:link w:val="BalloonTextChar"/>
    <w:uiPriority w:val="99"/>
    <w:semiHidden/>
    <w:unhideWhenUsed/>
    <w:rsid w:val="002F4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65662">
      <w:bodyDiv w:val="1"/>
      <w:marLeft w:val="0"/>
      <w:marRight w:val="0"/>
      <w:marTop w:val="0"/>
      <w:marBottom w:val="0"/>
      <w:divBdr>
        <w:top w:val="none" w:sz="0" w:space="0" w:color="auto"/>
        <w:left w:val="none" w:sz="0" w:space="0" w:color="auto"/>
        <w:bottom w:val="none" w:sz="0" w:space="0" w:color="auto"/>
        <w:right w:val="none" w:sz="0" w:space="0" w:color="auto"/>
      </w:divBdr>
      <w:divsChild>
        <w:div w:id="18775026">
          <w:marLeft w:val="0"/>
          <w:marRight w:val="0"/>
          <w:marTop w:val="0"/>
          <w:marBottom w:val="225"/>
          <w:divBdr>
            <w:top w:val="none" w:sz="0" w:space="0" w:color="auto"/>
            <w:left w:val="none" w:sz="0" w:space="0" w:color="auto"/>
            <w:bottom w:val="none" w:sz="0" w:space="0" w:color="auto"/>
            <w:right w:val="none" w:sz="0" w:space="0" w:color="auto"/>
          </w:divBdr>
          <w:divsChild>
            <w:div w:id="682827711">
              <w:marLeft w:val="0"/>
              <w:marRight w:val="0"/>
              <w:marTop w:val="0"/>
              <w:marBottom w:val="0"/>
              <w:divBdr>
                <w:top w:val="none" w:sz="0" w:space="0" w:color="auto"/>
                <w:left w:val="none" w:sz="0" w:space="0" w:color="auto"/>
                <w:bottom w:val="none" w:sz="0" w:space="0" w:color="auto"/>
                <w:right w:val="none" w:sz="0" w:space="0" w:color="auto"/>
              </w:divBdr>
              <w:divsChild>
                <w:div w:id="1973244901">
                  <w:marLeft w:val="0"/>
                  <w:marRight w:val="0"/>
                  <w:marTop w:val="0"/>
                  <w:marBottom w:val="0"/>
                  <w:divBdr>
                    <w:top w:val="none" w:sz="0" w:space="0" w:color="auto"/>
                    <w:left w:val="none" w:sz="0" w:space="0" w:color="auto"/>
                    <w:bottom w:val="none" w:sz="0" w:space="0" w:color="auto"/>
                    <w:right w:val="none" w:sz="0" w:space="0" w:color="auto"/>
                  </w:divBdr>
                  <w:divsChild>
                    <w:div w:id="563180822">
                      <w:marLeft w:val="0"/>
                      <w:marRight w:val="0"/>
                      <w:marTop w:val="0"/>
                      <w:marBottom w:val="0"/>
                      <w:divBdr>
                        <w:top w:val="none" w:sz="0" w:space="0" w:color="auto"/>
                        <w:left w:val="none" w:sz="0" w:space="0" w:color="auto"/>
                        <w:bottom w:val="none" w:sz="0" w:space="0" w:color="auto"/>
                        <w:right w:val="none" w:sz="0" w:space="0" w:color="auto"/>
                      </w:divBdr>
                      <w:divsChild>
                        <w:div w:id="1311910782">
                          <w:marLeft w:val="0"/>
                          <w:marRight w:val="0"/>
                          <w:marTop w:val="240"/>
                          <w:marBottom w:val="240"/>
                          <w:divBdr>
                            <w:top w:val="single" w:sz="6" w:space="0" w:color="DDDDDD"/>
                            <w:left w:val="single" w:sz="6" w:space="0" w:color="DDDDDD"/>
                            <w:bottom w:val="single" w:sz="6" w:space="0" w:color="DDDDDD"/>
                            <w:right w:val="single" w:sz="6" w:space="0" w:color="DDDDDD"/>
                          </w:divBdr>
                          <w:divsChild>
                            <w:div w:id="772939547">
                              <w:marLeft w:val="0"/>
                              <w:marRight w:val="0"/>
                              <w:marTop w:val="0"/>
                              <w:marBottom w:val="0"/>
                              <w:divBdr>
                                <w:top w:val="none" w:sz="0" w:space="0" w:color="auto"/>
                                <w:left w:val="none" w:sz="0" w:space="0" w:color="auto"/>
                                <w:bottom w:val="none" w:sz="0" w:space="0" w:color="auto"/>
                                <w:right w:val="none" w:sz="0" w:space="0" w:color="auto"/>
                              </w:divBdr>
                              <w:divsChild>
                                <w:div w:id="1357004645">
                                  <w:marLeft w:val="0"/>
                                  <w:marRight w:val="0"/>
                                  <w:marTop w:val="0"/>
                                  <w:marBottom w:val="0"/>
                                  <w:divBdr>
                                    <w:top w:val="none" w:sz="0" w:space="0" w:color="auto"/>
                                    <w:left w:val="none" w:sz="0" w:space="0" w:color="auto"/>
                                    <w:bottom w:val="none" w:sz="0" w:space="0" w:color="auto"/>
                                    <w:right w:val="none" w:sz="0" w:space="0" w:color="auto"/>
                                  </w:divBdr>
                                  <w:divsChild>
                                    <w:div w:id="45299420">
                                      <w:marLeft w:val="0"/>
                                      <w:marRight w:val="0"/>
                                      <w:marTop w:val="0"/>
                                      <w:marBottom w:val="0"/>
                                      <w:divBdr>
                                        <w:top w:val="none" w:sz="0" w:space="0" w:color="auto"/>
                                        <w:left w:val="none" w:sz="0" w:space="0" w:color="auto"/>
                                        <w:bottom w:val="none" w:sz="0" w:space="0" w:color="auto"/>
                                        <w:right w:val="none" w:sz="0" w:space="0" w:color="auto"/>
                                      </w:divBdr>
                                    </w:div>
                                    <w:div w:id="1074232195">
                                      <w:marLeft w:val="0"/>
                                      <w:marRight w:val="0"/>
                                      <w:marTop w:val="0"/>
                                      <w:marBottom w:val="0"/>
                                      <w:divBdr>
                                        <w:top w:val="none" w:sz="0" w:space="0" w:color="auto"/>
                                        <w:left w:val="none" w:sz="0" w:space="0" w:color="auto"/>
                                        <w:bottom w:val="none" w:sz="0" w:space="0" w:color="auto"/>
                                        <w:right w:val="none" w:sz="0" w:space="0" w:color="auto"/>
                                      </w:divBdr>
                                    </w:div>
                                    <w:div w:id="384986725">
                                      <w:marLeft w:val="0"/>
                                      <w:marRight w:val="0"/>
                                      <w:marTop w:val="0"/>
                                      <w:marBottom w:val="0"/>
                                      <w:divBdr>
                                        <w:top w:val="none" w:sz="0" w:space="0" w:color="auto"/>
                                        <w:left w:val="none" w:sz="0" w:space="0" w:color="auto"/>
                                        <w:bottom w:val="none" w:sz="0" w:space="0" w:color="auto"/>
                                        <w:right w:val="none" w:sz="0" w:space="0" w:color="auto"/>
                                      </w:divBdr>
                                    </w:div>
                                    <w:div w:id="2143691477">
                                      <w:marLeft w:val="0"/>
                                      <w:marRight w:val="0"/>
                                      <w:marTop w:val="0"/>
                                      <w:marBottom w:val="0"/>
                                      <w:divBdr>
                                        <w:top w:val="none" w:sz="0" w:space="0" w:color="auto"/>
                                        <w:left w:val="none" w:sz="0" w:space="0" w:color="auto"/>
                                        <w:bottom w:val="none" w:sz="0" w:space="0" w:color="auto"/>
                                        <w:right w:val="none" w:sz="0" w:space="0" w:color="auto"/>
                                      </w:divBdr>
                                    </w:div>
                                    <w:div w:id="13392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136774">
      <w:bodyDiv w:val="1"/>
      <w:marLeft w:val="0"/>
      <w:marRight w:val="0"/>
      <w:marTop w:val="0"/>
      <w:marBottom w:val="0"/>
      <w:divBdr>
        <w:top w:val="none" w:sz="0" w:space="0" w:color="auto"/>
        <w:left w:val="none" w:sz="0" w:space="0" w:color="auto"/>
        <w:bottom w:val="none" w:sz="0" w:space="0" w:color="auto"/>
        <w:right w:val="none" w:sz="0" w:space="0" w:color="auto"/>
      </w:divBdr>
      <w:divsChild>
        <w:div w:id="498929480">
          <w:marLeft w:val="0"/>
          <w:marRight w:val="0"/>
          <w:marTop w:val="0"/>
          <w:marBottom w:val="0"/>
          <w:divBdr>
            <w:top w:val="none" w:sz="0" w:space="0" w:color="auto"/>
            <w:left w:val="none" w:sz="0" w:space="0" w:color="auto"/>
            <w:bottom w:val="none" w:sz="0" w:space="0" w:color="auto"/>
            <w:right w:val="none" w:sz="0" w:space="0" w:color="auto"/>
          </w:divBdr>
          <w:divsChild>
            <w:div w:id="1609892128">
              <w:marLeft w:val="0"/>
              <w:marRight w:val="0"/>
              <w:marTop w:val="0"/>
              <w:marBottom w:val="0"/>
              <w:divBdr>
                <w:top w:val="none" w:sz="0" w:space="0" w:color="auto"/>
                <w:left w:val="none" w:sz="0" w:space="0" w:color="auto"/>
                <w:bottom w:val="none" w:sz="0" w:space="0" w:color="auto"/>
                <w:right w:val="none" w:sz="0" w:space="0" w:color="auto"/>
              </w:divBdr>
              <w:divsChild>
                <w:div w:id="775947377">
                  <w:marLeft w:val="0"/>
                  <w:marRight w:val="0"/>
                  <w:marTop w:val="0"/>
                  <w:marBottom w:val="0"/>
                  <w:divBdr>
                    <w:top w:val="none" w:sz="0" w:space="0" w:color="auto"/>
                    <w:left w:val="none" w:sz="0" w:space="0" w:color="auto"/>
                    <w:bottom w:val="none" w:sz="0" w:space="0" w:color="auto"/>
                    <w:right w:val="none" w:sz="0" w:space="0" w:color="auto"/>
                  </w:divBdr>
                  <w:divsChild>
                    <w:div w:id="650788426">
                      <w:marLeft w:val="0"/>
                      <w:marRight w:val="0"/>
                      <w:marTop w:val="0"/>
                      <w:marBottom w:val="0"/>
                      <w:divBdr>
                        <w:top w:val="none" w:sz="0" w:space="0" w:color="auto"/>
                        <w:left w:val="none" w:sz="0" w:space="0" w:color="auto"/>
                        <w:bottom w:val="none" w:sz="0" w:space="0" w:color="auto"/>
                        <w:right w:val="none" w:sz="0" w:space="0" w:color="auto"/>
                      </w:divBdr>
                      <w:divsChild>
                        <w:div w:id="624392565">
                          <w:marLeft w:val="0"/>
                          <w:marRight w:val="0"/>
                          <w:marTop w:val="0"/>
                          <w:marBottom w:val="0"/>
                          <w:divBdr>
                            <w:top w:val="none" w:sz="0" w:space="0" w:color="auto"/>
                            <w:left w:val="none" w:sz="0" w:space="0" w:color="auto"/>
                            <w:bottom w:val="none" w:sz="0" w:space="0" w:color="auto"/>
                            <w:right w:val="none" w:sz="0" w:space="0" w:color="auto"/>
                          </w:divBdr>
                          <w:divsChild>
                            <w:div w:id="1910533212">
                              <w:marLeft w:val="0"/>
                              <w:marRight w:val="0"/>
                              <w:marTop w:val="0"/>
                              <w:marBottom w:val="225"/>
                              <w:divBdr>
                                <w:top w:val="none" w:sz="0" w:space="0" w:color="auto"/>
                                <w:left w:val="none" w:sz="0" w:space="0" w:color="auto"/>
                                <w:bottom w:val="none" w:sz="0" w:space="0" w:color="auto"/>
                                <w:right w:val="none" w:sz="0" w:space="0" w:color="auto"/>
                              </w:divBdr>
                              <w:divsChild>
                                <w:div w:id="331487910">
                                  <w:marLeft w:val="0"/>
                                  <w:marRight w:val="0"/>
                                  <w:marTop w:val="0"/>
                                  <w:marBottom w:val="0"/>
                                  <w:divBdr>
                                    <w:top w:val="none" w:sz="0" w:space="0" w:color="auto"/>
                                    <w:left w:val="none" w:sz="0" w:space="0" w:color="auto"/>
                                    <w:bottom w:val="none" w:sz="0" w:space="0" w:color="auto"/>
                                    <w:right w:val="none" w:sz="0" w:space="0" w:color="auto"/>
                                  </w:divBdr>
                                  <w:divsChild>
                                    <w:div w:id="21445510">
                                      <w:marLeft w:val="0"/>
                                      <w:marRight w:val="0"/>
                                      <w:marTop w:val="0"/>
                                      <w:marBottom w:val="0"/>
                                      <w:divBdr>
                                        <w:top w:val="none" w:sz="0" w:space="0" w:color="auto"/>
                                        <w:left w:val="none" w:sz="0" w:space="0" w:color="auto"/>
                                        <w:bottom w:val="none" w:sz="0" w:space="0" w:color="auto"/>
                                        <w:right w:val="none" w:sz="0" w:space="0" w:color="auto"/>
                                      </w:divBdr>
                                      <w:divsChild>
                                        <w:div w:id="2014143909">
                                          <w:marLeft w:val="0"/>
                                          <w:marRight w:val="0"/>
                                          <w:marTop w:val="0"/>
                                          <w:marBottom w:val="300"/>
                                          <w:divBdr>
                                            <w:top w:val="single" w:sz="6" w:space="0" w:color="DDDDDD"/>
                                            <w:left w:val="single" w:sz="6" w:space="0" w:color="DDDDDD"/>
                                            <w:bottom w:val="single" w:sz="6" w:space="0" w:color="DDDDDD"/>
                                            <w:right w:val="single" w:sz="6" w:space="0" w:color="DDDDDD"/>
                                          </w:divBdr>
                                          <w:divsChild>
                                            <w:div w:id="866135450">
                                              <w:marLeft w:val="0"/>
                                              <w:marRight w:val="0"/>
                                              <w:marTop w:val="0"/>
                                              <w:marBottom w:val="0"/>
                                              <w:divBdr>
                                                <w:top w:val="none" w:sz="0" w:space="0" w:color="auto"/>
                                                <w:left w:val="none" w:sz="0" w:space="0" w:color="auto"/>
                                                <w:bottom w:val="none" w:sz="0" w:space="0" w:color="auto"/>
                                                <w:right w:val="none" w:sz="0" w:space="0" w:color="auto"/>
                                              </w:divBdr>
                                              <w:divsChild>
                                                <w:div w:id="1714846890">
                                                  <w:marLeft w:val="0"/>
                                                  <w:marRight w:val="0"/>
                                                  <w:marTop w:val="0"/>
                                                  <w:marBottom w:val="0"/>
                                                  <w:divBdr>
                                                    <w:top w:val="none" w:sz="0" w:space="0" w:color="auto"/>
                                                    <w:left w:val="none" w:sz="0" w:space="0" w:color="auto"/>
                                                    <w:bottom w:val="none" w:sz="0" w:space="0" w:color="auto"/>
                                                    <w:right w:val="none" w:sz="0" w:space="0" w:color="auto"/>
                                                  </w:divBdr>
                                                  <w:divsChild>
                                                    <w:div w:id="485586373">
                                                      <w:marLeft w:val="0"/>
                                                      <w:marRight w:val="0"/>
                                                      <w:marTop w:val="0"/>
                                                      <w:marBottom w:val="0"/>
                                                      <w:divBdr>
                                                        <w:top w:val="none" w:sz="0" w:space="0" w:color="auto"/>
                                                        <w:left w:val="none" w:sz="0" w:space="0" w:color="auto"/>
                                                        <w:bottom w:val="none" w:sz="0" w:space="0" w:color="auto"/>
                                                        <w:right w:val="none" w:sz="0" w:space="0" w:color="auto"/>
                                                      </w:divBdr>
                                                    </w:div>
                                                    <w:div w:id="860510291">
                                                      <w:marLeft w:val="0"/>
                                                      <w:marRight w:val="0"/>
                                                      <w:marTop w:val="0"/>
                                                      <w:marBottom w:val="0"/>
                                                      <w:divBdr>
                                                        <w:top w:val="none" w:sz="0" w:space="0" w:color="auto"/>
                                                        <w:left w:val="none" w:sz="0" w:space="0" w:color="auto"/>
                                                        <w:bottom w:val="none" w:sz="0" w:space="0" w:color="auto"/>
                                                        <w:right w:val="none" w:sz="0" w:space="0" w:color="auto"/>
                                                      </w:divBdr>
                                                    </w:div>
                                                    <w:div w:id="525412164">
                                                      <w:marLeft w:val="0"/>
                                                      <w:marRight w:val="0"/>
                                                      <w:marTop w:val="0"/>
                                                      <w:marBottom w:val="0"/>
                                                      <w:divBdr>
                                                        <w:top w:val="none" w:sz="0" w:space="0" w:color="auto"/>
                                                        <w:left w:val="none" w:sz="0" w:space="0" w:color="auto"/>
                                                        <w:bottom w:val="none" w:sz="0" w:space="0" w:color="auto"/>
                                                        <w:right w:val="none" w:sz="0" w:space="0" w:color="auto"/>
                                                      </w:divBdr>
                                                    </w:div>
                                                    <w:div w:id="16935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5778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6861494">
          <w:marLeft w:val="0"/>
          <w:marRight w:val="0"/>
          <w:marTop w:val="0"/>
          <w:marBottom w:val="0"/>
          <w:divBdr>
            <w:top w:val="none" w:sz="0" w:space="0" w:color="auto"/>
            <w:left w:val="none" w:sz="0" w:space="0" w:color="auto"/>
            <w:bottom w:val="none" w:sz="0" w:space="0" w:color="auto"/>
            <w:right w:val="none" w:sz="0" w:space="0" w:color="auto"/>
          </w:divBdr>
          <w:divsChild>
            <w:div w:id="5533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7105">
      <w:bodyDiv w:val="1"/>
      <w:marLeft w:val="0"/>
      <w:marRight w:val="0"/>
      <w:marTop w:val="0"/>
      <w:marBottom w:val="0"/>
      <w:divBdr>
        <w:top w:val="none" w:sz="0" w:space="0" w:color="auto"/>
        <w:left w:val="none" w:sz="0" w:space="0" w:color="auto"/>
        <w:bottom w:val="none" w:sz="0" w:space="0" w:color="auto"/>
        <w:right w:val="none" w:sz="0" w:space="0" w:color="auto"/>
      </w:divBdr>
    </w:div>
    <w:div w:id="1385637802">
      <w:bodyDiv w:val="1"/>
      <w:marLeft w:val="0"/>
      <w:marRight w:val="0"/>
      <w:marTop w:val="0"/>
      <w:marBottom w:val="0"/>
      <w:divBdr>
        <w:top w:val="none" w:sz="0" w:space="0" w:color="auto"/>
        <w:left w:val="none" w:sz="0" w:space="0" w:color="auto"/>
        <w:bottom w:val="none" w:sz="0" w:space="0" w:color="auto"/>
        <w:right w:val="none" w:sz="0" w:space="0" w:color="auto"/>
      </w:divBdr>
      <w:divsChild>
        <w:div w:id="652370006">
          <w:marLeft w:val="0"/>
          <w:marRight w:val="0"/>
          <w:marTop w:val="0"/>
          <w:marBottom w:val="0"/>
          <w:divBdr>
            <w:top w:val="none" w:sz="0" w:space="0" w:color="auto"/>
            <w:left w:val="none" w:sz="0" w:space="0" w:color="auto"/>
            <w:bottom w:val="none" w:sz="0" w:space="0" w:color="auto"/>
            <w:right w:val="none" w:sz="0" w:space="0" w:color="auto"/>
          </w:divBdr>
          <w:divsChild>
            <w:div w:id="355926717">
              <w:marLeft w:val="0"/>
              <w:marRight w:val="0"/>
              <w:marTop w:val="0"/>
              <w:marBottom w:val="0"/>
              <w:divBdr>
                <w:top w:val="none" w:sz="0" w:space="0" w:color="auto"/>
                <w:left w:val="none" w:sz="0" w:space="0" w:color="auto"/>
                <w:bottom w:val="none" w:sz="0" w:space="0" w:color="auto"/>
                <w:right w:val="none" w:sz="0" w:space="0" w:color="auto"/>
              </w:divBdr>
              <w:divsChild>
                <w:div w:id="1164007554">
                  <w:marLeft w:val="0"/>
                  <w:marRight w:val="0"/>
                  <w:marTop w:val="0"/>
                  <w:marBottom w:val="0"/>
                  <w:divBdr>
                    <w:top w:val="none" w:sz="0" w:space="0" w:color="auto"/>
                    <w:left w:val="none" w:sz="0" w:space="0" w:color="auto"/>
                    <w:bottom w:val="none" w:sz="0" w:space="0" w:color="auto"/>
                    <w:right w:val="none" w:sz="0" w:space="0" w:color="auto"/>
                  </w:divBdr>
                  <w:divsChild>
                    <w:div w:id="38632031">
                      <w:marLeft w:val="0"/>
                      <w:marRight w:val="0"/>
                      <w:marTop w:val="0"/>
                      <w:marBottom w:val="0"/>
                      <w:divBdr>
                        <w:top w:val="none" w:sz="0" w:space="0" w:color="auto"/>
                        <w:left w:val="none" w:sz="0" w:space="0" w:color="auto"/>
                        <w:bottom w:val="none" w:sz="0" w:space="0" w:color="auto"/>
                        <w:right w:val="none" w:sz="0" w:space="0" w:color="auto"/>
                      </w:divBdr>
                      <w:divsChild>
                        <w:div w:id="1655836686">
                          <w:marLeft w:val="0"/>
                          <w:marRight w:val="0"/>
                          <w:marTop w:val="0"/>
                          <w:marBottom w:val="0"/>
                          <w:divBdr>
                            <w:top w:val="none" w:sz="0" w:space="0" w:color="auto"/>
                            <w:left w:val="none" w:sz="0" w:space="0" w:color="auto"/>
                            <w:bottom w:val="none" w:sz="0" w:space="0" w:color="auto"/>
                            <w:right w:val="none" w:sz="0" w:space="0" w:color="auto"/>
                          </w:divBdr>
                          <w:divsChild>
                            <w:div w:id="1522279969">
                              <w:marLeft w:val="0"/>
                              <w:marRight w:val="0"/>
                              <w:marTop w:val="0"/>
                              <w:marBottom w:val="225"/>
                              <w:divBdr>
                                <w:top w:val="none" w:sz="0" w:space="0" w:color="auto"/>
                                <w:left w:val="none" w:sz="0" w:space="0" w:color="auto"/>
                                <w:bottom w:val="none" w:sz="0" w:space="0" w:color="auto"/>
                                <w:right w:val="none" w:sz="0" w:space="0" w:color="auto"/>
                              </w:divBdr>
                              <w:divsChild>
                                <w:div w:id="1495534175">
                                  <w:marLeft w:val="0"/>
                                  <w:marRight w:val="0"/>
                                  <w:marTop w:val="0"/>
                                  <w:marBottom w:val="0"/>
                                  <w:divBdr>
                                    <w:top w:val="none" w:sz="0" w:space="0" w:color="auto"/>
                                    <w:left w:val="none" w:sz="0" w:space="0" w:color="auto"/>
                                    <w:bottom w:val="none" w:sz="0" w:space="0" w:color="auto"/>
                                    <w:right w:val="none" w:sz="0" w:space="0" w:color="auto"/>
                                  </w:divBdr>
                                  <w:divsChild>
                                    <w:div w:id="1126777059">
                                      <w:marLeft w:val="0"/>
                                      <w:marRight w:val="0"/>
                                      <w:marTop w:val="0"/>
                                      <w:marBottom w:val="0"/>
                                      <w:divBdr>
                                        <w:top w:val="none" w:sz="0" w:space="0" w:color="auto"/>
                                        <w:left w:val="none" w:sz="0" w:space="0" w:color="auto"/>
                                        <w:bottom w:val="none" w:sz="0" w:space="0" w:color="auto"/>
                                        <w:right w:val="none" w:sz="0" w:space="0" w:color="auto"/>
                                      </w:divBdr>
                                      <w:divsChild>
                                        <w:div w:id="2088070800">
                                          <w:marLeft w:val="0"/>
                                          <w:marRight w:val="0"/>
                                          <w:marTop w:val="0"/>
                                          <w:marBottom w:val="300"/>
                                          <w:divBdr>
                                            <w:top w:val="single" w:sz="6" w:space="0" w:color="DDDDDD"/>
                                            <w:left w:val="single" w:sz="6" w:space="0" w:color="DDDDDD"/>
                                            <w:bottom w:val="single" w:sz="6" w:space="0" w:color="DDDDDD"/>
                                            <w:right w:val="single" w:sz="6" w:space="0" w:color="DDDDDD"/>
                                          </w:divBdr>
                                          <w:divsChild>
                                            <w:div w:id="1325472469">
                                              <w:marLeft w:val="0"/>
                                              <w:marRight w:val="0"/>
                                              <w:marTop w:val="0"/>
                                              <w:marBottom w:val="0"/>
                                              <w:divBdr>
                                                <w:top w:val="none" w:sz="0" w:space="0" w:color="auto"/>
                                                <w:left w:val="none" w:sz="0" w:space="0" w:color="auto"/>
                                                <w:bottom w:val="none" w:sz="0" w:space="0" w:color="auto"/>
                                                <w:right w:val="none" w:sz="0" w:space="0" w:color="auto"/>
                                              </w:divBdr>
                                              <w:divsChild>
                                                <w:div w:id="886647619">
                                                  <w:marLeft w:val="0"/>
                                                  <w:marRight w:val="0"/>
                                                  <w:marTop w:val="0"/>
                                                  <w:marBottom w:val="0"/>
                                                  <w:divBdr>
                                                    <w:top w:val="none" w:sz="0" w:space="0" w:color="auto"/>
                                                    <w:left w:val="none" w:sz="0" w:space="0" w:color="auto"/>
                                                    <w:bottom w:val="none" w:sz="0" w:space="0" w:color="auto"/>
                                                    <w:right w:val="none" w:sz="0" w:space="0" w:color="auto"/>
                                                  </w:divBdr>
                                                  <w:divsChild>
                                                    <w:div w:id="733894002">
                                                      <w:marLeft w:val="0"/>
                                                      <w:marRight w:val="0"/>
                                                      <w:marTop w:val="0"/>
                                                      <w:marBottom w:val="0"/>
                                                      <w:divBdr>
                                                        <w:top w:val="none" w:sz="0" w:space="0" w:color="auto"/>
                                                        <w:left w:val="none" w:sz="0" w:space="0" w:color="auto"/>
                                                        <w:bottom w:val="none" w:sz="0" w:space="0" w:color="auto"/>
                                                        <w:right w:val="none" w:sz="0" w:space="0" w:color="auto"/>
                                                      </w:divBdr>
                                                    </w:div>
                                                    <w:div w:id="252131801">
                                                      <w:marLeft w:val="0"/>
                                                      <w:marRight w:val="0"/>
                                                      <w:marTop w:val="0"/>
                                                      <w:marBottom w:val="0"/>
                                                      <w:divBdr>
                                                        <w:top w:val="none" w:sz="0" w:space="0" w:color="auto"/>
                                                        <w:left w:val="none" w:sz="0" w:space="0" w:color="auto"/>
                                                        <w:bottom w:val="none" w:sz="0" w:space="0" w:color="auto"/>
                                                        <w:right w:val="none" w:sz="0" w:space="0" w:color="auto"/>
                                                      </w:divBdr>
                                                    </w:div>
                                                    <w:div w:id="1966081235">
                                                      <w:marLeft w:val="0"/>
                                                      <w:marRight w:val="0"/>
                                                      <w:marTop w:val="0"/>
                                                      <w:marBottom w:val="0"/>
                                                      <w:divBdr>
                                                        <w:top w:val="none" w:sz="0" w:space="0" w:color="auto"/>
                                                        <w:left w:val="none" w:sz="0" w:space="0" w:color="auto"/>
                                                        <w:bottom w:val="none" w:sz="0" w:space="0" w:color="auto"/>
                                                        <w:right w:val="none" w:sz="0" w:space="0" w:color="auto"/>
                                                      </w:divBdr>
                                                    </w:div>
                                                    <w:div w:id="2101099534">
                                                      <w:marLeft w:val="0"/>
                                                      <w:marRight w:val="0"/>
                                                      <w:marTop w:val="0"/>
                                                      <w:marBottom w:val="0"/>
                                                      <w:divBdr>
                                                        <w:top w:val="none" w:sz="0" w:space="0" w:color="auto"/>
                                                        <w:left w:val="none" w:sz="0" w:space="0" w:color="auto"/>
                                                        <w:bottom w:val="none" w:sz="0" w:space="0" w:color="auto"/>
                                                        <w:right w:val="none" w:sz="0" w:space="0" w:color="auto"/>
                                                      </w:divBdr>
                                                    </w:div>
                                                    <w:div w:id="17609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27546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878529">
          <w:marLeft w:val="0"/>
          <w:marRight w:val="0"/>
          <w:marTop w:val="0"/>
          <w:marBottom w:val="0"/>
          <w:divBdr>
            <w:top w:val="none" w:sz="0" w:space="0" w:color="auto"/>
            <w:left w:val="none" w:sz="0" w:space="0" w:color="auto"/>
            <w:bottom w:val="none" w:sz="0" w:space="0" w:color="auto"/>
            <w:right w:val="none" w:sz="0" w:space="0" w:color="auto"/>
          </w:divBdr>
          <w:divsChild>
            <w:div w:id="19025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github.com/alan-turing-institute/AutisticaCitizenScience/diffs/0?base_sha=6cb89ff47566b9cc930a93f5be3ebeb30c472a4f&amp;commentable=true&amp;pull_number=281&amp;sha1=6cb89ff47566b9cc930a93f5be3ebeb30c472a4f&amp;sha2=5bcbdfb320d502f3f52b316bf2a2a73ede88d684&amp;short_path=04c6e90&amp;unchanged=expanded" TargetMode="External"/><Relationship Id="rId18" Type="http://schemas.openxmlformats.org/officeDocument/2006/relationships/hyperlink" Target="https://youtu.be/rP1S8ip4VVE" TargetMode="External"/><Relationship Id="rId26" Type="http://schemas.openxmlformats.org/officeDocument/2006/relationships/hyperlink" Target="https://www.youtube.com/watch?v=4f6kn5HLysc"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hyperlink" Target="https://github.com/alan-turing-institute/AutisticaCitizenScience/issues" TargetMode="External"/><Relationship Id="rId7" Type="http://schemas.microsoft.com/office/2016/09/relationships/commentsIds" Target="commentsIds.xml"/><Relationship Id="rId12" Type="http://schemas.openxmlformats.org/officeDocument/2006/relationships/hyperlink" Target="https://github.com/alan-turing-institute/AutisticaCitizenScience/diffs/0?base_sha=6cb89ff47566b9cc930a93f5be3ebeb30c472a4f&amp;commentable=true&amp;pull_number=281&amp;sha1=6cb89ff47566b9cc930a93f5be3ebeb30c472a4f&amp;sha2=5bcbdfb320d502f3f52b316bf2a2a73ede88d684&amp;short_path=04c6e90&amp;unchanged=expanded" TargetMode="External"/><Relationship Id="rId17" Type="http://schemas.openxmlformats.org/officeDocument/2006/relationships/hyperlink" Target="https://github.com/alan-turing-institute/AutisticaCitizenScience/diffs/0?base_sha=6cb89ff47566b9cc930a93f5be3ebeb30c472a4f&amp;commentable=true&amp;pull_number=281&amp;sha1=6cb89ff47566b9cc930a93f5be3ebeb30c472a4f&amp;sha2=5bcbdfb320d502f3f52b316bf2a2a73ede88d684&amp;short_path=04c6e90&amp;unchanged=expanded" TargetMode="External"/><Relationship Id="rId25" Type="http://schemas.openxmlformats.org/officeDocument/2006/relationships/hyperlink" Target="https://www.fujitsu.com/uk/" TargetMode="External"/><Relationship Id="rId33" Type="http://schemas.openxmlformats.org/officeDocument/2006/relationships/hyperlink" Target="mailto:gaitkenhead@turing.ac.uk" TargetMode="External"/><Relationship Id="rId38" Type="http://schemas.openxmlformats.org/officeDocument/2006/relationships/hyperlink" Target="https://github.com/alan-turing-institute/AutisticaCitizenScience/blob/master/project-management" TargetMode="External"/><Relationship Id="rId2" Type="http://schemas.openxmlformats.org/officeDocument/2006/relationships/styles" Target="styles.xml"/><Relationship Id="rId16" Type="http://schemas.openxmlformats.org/officeDocument/2006/relationships/hyperlink" Target="https://github.com/alan-turing-institute/AutisticaCitizenScience/diffs/0?base_sha=6cb89ff47566b9cc930a93f5be3ebeb30c472a4f&amp;commentable=true&amp;pull_number=281&amp;sha1=6cb89ff47566b9cc930a93f5be3ebeb30c472a4f&amp;sha2=5bcbdfb320d502f3f52b316bf2a2a73ede88d684&amp;short_path=04c6e90&amp;unchanged=expanded" TargetMode="External"/><Relationship Id="rId20" Type="http://schemas.openxmlformats.org/officeDocument/2006/relationships/hyperlink" Target="https://youtu.be/p9tfhgVUuQE" TargetMode="External"/><Relationship Id="rId29" Type="http://schemas.openxmlformats.org/officeDocument/2006/relationships/hyperlink" Target="https://github.com/alan-turing-institute/AutisticaCitizenScience/blob/master/project-management/participant-information-sheet.md"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alan-turing-institute/AutisticaCitizenScience/diffs/0?base_sha=6cb89ff47566b9cc930a93f5be3ebeb30c472a4f&amp;commentable=true&amp;pull_number=281&amp;sha1=6cb89ff47566b9cc930a93f5be3ebeb30c472a4f&amp;sha2=5bcbdfb320d502f3f52b316bf2a2a73ede88d684&amp;short_path=04c6e90&amp;unchanged=expanded" TargetMode="External"/><Relationship Id="rId24" Type="http://schemas.openxmlformats.org/officeDocument/2006/relationships/hyperlink" Target="http://openhumansfoundation.org/" TargetMode="External"/><Relationship Id="rId32" Type="http://schemas.openxmlformats.org/officeDocument/2006/relationships/hyperlink" Target="https://tinyletter.com/AutisticaTuringCitizenScience" TargetMode="External"/><Relationship Id="rId37" Type="http://schemas.openxmlformats.org/officeDocument/2006/relationships/hyperlink" Target="https://github.com/alan-turing-institute/AutisticaCitizenScience/blob/master/community-recommendations"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www.youtube.com/watch?v=IG-Vq8m8ELA&amp;feature=youtu.be" TargetMode="External"/><Relationship Id="rId23" Type="http://schemas.openxmlformats.org/officeDocument/2006/relationships/hyperlink" Target="https://www.turing.ac.uk/" TargetMode="External"/><Relationship Id="rId28" Type="http://schemas.openxmlformats.org/officeDocument/2006/relationships/hyperlink" Target="https://www.youtube.com/watch?v=IG-Vq8m8ELA&amp;feature=youtu.be" TargetMode="External"/><Relationship Id="rId36" Type="http://schemas.openxmlformats.org/officeDocument/2006/relationships/hyperlink" Target="https://github.com/alan-turing-institute/AutisticaCitizenScience/blob/master/CONTRIBUTING.md" TargetMode="External"/><Relationship Id="rId10" Type="http://schemas.openxmlformats.org/officeDocument/2006/relationships/hyperlink" Target="https://github.com/alan-turing-institute/AutisticaCitizenScience/diffs/0?base_sha=6cb89ff47566b9cc930a93f5be3ebeb30c472a4f&amp;commentable=true&amp;pull_number=281&amp;sha1=6cb89ff47566b9cc930a93f5be3ebeb30c472a4f&amp;sha2=5bcbdfb320d502f3f52b316bf2a2a73ede88d684&amp;short_path=04c6e90&amp;unchanged=expanded" TargetMode="External"/><Relationship Id="rId19" Type="http://schemas.openxmlformats.org/officeDocument/2006/relationships/image" Target="media/image1.jpeg"/><Relationship Id="rId31" Type="http://schemas.openxmlformats.org/officeDocument/2006/relationships/hyperlink" Target="https://gitter.im/alan-turing-institute/AutisticaCitizenScience" TargetMode="External"/><Relationship Id="rId4" Type="http://schemas.openxmlformats.org/officeDocument/2006/relationships/webSettings" Target="webSettings.xml"/><Relationship Id="rId9" Type="http://schemas.openxmlformats.org/officeDocument/2006/relationships/hyperlink" Target="https://github.com/alan-turing-institute/AutisticaCitizenScience/diffs/0?base_sha=6cb89ff47566b9cc930a93f5be3ebeb30c472a4f&amp;commentable=true&amp;pull_number=281&amp;sha1=6cb89ff47566b9cc930a93f5be3ebeb30c472a4f&amp;sha2=5bcbdfb320d502f3f52b316bf2a2a73ede88d684&amp;short_path=04c6e90&amp;unchanged=expanded" TargetMode="External"/><Relationship Id="rId14" Type="http://schemas.openxmlformats.org/officeDocument/2006/relationships/hyperlink" Target="https://github.com/alan-turing-institute/AutisticaCitizenScience/diffs/0?base_sha=6cb89ff47566b9cc930a93f5be3ebeb30c472a4f&amp;commentable=true&amp;pull_number=281&amp;sha1=6cb89ff47566b9cc930a93f5be3ebeb30c472a4f&amp;sha2=5bcbdfb320d502f3f52b316bf2a2a73ede88d684&amp;short_path=04c6e90&amp;unchanged=expanded" TargetMode="External"/><Relationship Id="rId22" Type="http://schemas.openxmlformats.org/officeDocument/2006/relationships/hyperlink" Target="https://www.autistica.org.uk/" TargetMode="External"/><Relationship Id="rId27" Type="http://schemas.openxmlformats.org/officeDocument/2006/relationships/hyperlink" Target="https://www.youtube.com/watch?v=A_6uOwFZRfo&amp;feature=youtu.be" TargetMode="External"/><Relationship Id="rId30" Type="http://schemas.openxmlformats.org/officeDocument/2006/relationships/hyperlink" Target="https://bit.ly/AutisticaTuringCitSciForm" TargetMode="External"/><Relationship Id="rId35" Type="http://schemas.openxmlformats.org/officeDocument/2006/relationships/hyperlink" Target="https://github.com/alan-turing-institute/AutisticaCitizenScience/pu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2164</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2</cp:revision>
  <dcterms:created xsi:type="dcterms:W3CDTF">2020-06-23T20:19:00Z</dcterms:created>
  <dcterms:modified xsi:type="dcterms:W3CDTF">2020-06-25T20:06:00Z</dcterms:modified>
</cp:coreProperties>
</file>